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84A1B" w14:textId="113A5191" w:rsidR="001E7BC3" w:rsidRPr="00BF10A0" w:rsidRDefault="00276183" w:rsidP="009F1480">
      <w:pPr>
        <w:pStyle w:val="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  <w:bCs/>
          <w:sz w:val="36"/>
          <w:szCs w:val="36"/>
        </w:rPr>
      </w:pPr>
      <w:r w:rsidRPr="00BF10A0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02C5E31" wp14:editId="75B6990E">
                <wp:simplePos x="0" y="0"/>
                <wp:positionH relativeFrom="column">
                  <wp:posOffset>-113458</wp:posOffset>
                </wp:positionH>
                <wp:positionV relativeFrom="paragraph">
                  <wp:posOffset>-53340</wp:posOffset>
                </wp:positionV>
                <wp:extent cx="5838825" cy="584200"/>
                <wp:effectExtent l="0" t="0" r="3175" b="0"/>
                <wp:wrapNone/>
                <wp:docPr id="13933255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584200"/>
                        </a:xfrm>
                        <a:prstGeom prst="rect">
                          <a:avLst/>
                        </a:prstGeom>
                        <a:solidFill>
                          <a:srgbClr val="055B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835B0" id="Rectangle 2" o:spid="_x0000_s1026" style="position:absolute;margin-left:-8.95pt;margin-top:-4.2pt;width:459.75pt;height:46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" fillcolor="#055b64" stroked="f" strokeweight="1pt"/>
            </w:pict>
          </mc:Fallback>
        </mc:AlternateContent>
      </w:r>
      <w:r w:rsidR="009F1480" w:rsidRPr="00BF10A0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EA40E88" wp14:editId="7FFD9237">
                <wp:simplePos x="0" y="0"/>
                <wp:positionH relativeFrom="column">
                  <wp:posOffset>-115326</wp:posOffset>
                </wp:positionH>
                <wp:positionV relativeFrom="paragraph">
                  <wp:posOffset>-53340</wp:posOffset>
                </wp:positionV>
                <wp:extent cx="5838825" cy="3505200"/>
                <wp:effectExtent l="0" t="0" r="15875" b="12700"/>
                <wp:wrapNone/>
                <wp:docPr id="639955741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838825" cy="3505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  <a:alpha val="40234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6A1FD" id="Rectangle 3" o:spid="_x0000_s1026" style="position:absolute;margin-left:-9.1pt;margin-top:-4.2pt;width:459.75pt;height:27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" fillcolor="#e3f1ed [662]" strokecolor="#d8d8d8 [2732]">
                <v:fill opacity="26471f"/>
                <v:path arrowok="t"/>
                <o:lock v:ext="edit" aspectratio="t"/>
              </v:rect>
            </w:pict>
          </mc:Fallback>
        </mc:AlternateContent>
      </w:r>
      <w:r w:rsidR="00096E42" w:rsidRPr="00BF10A0">
        <w:rPr>
          <w:b/>
          <w:bCs/>
          <w:sz w:val="36"/>
          <w:szCs w:val="36"/>
        </w:rPr>
        <w:t>Species</w:t>
      </w:r>
      <w:r w:rsidR="001E7BC3" w:rsidRPr="00BF10A0">
        <w:rPr>
          <w:b/>
          <w:bCs/>
          <w:sz w:val="36"/>
          <w:szCs w:val="36"/>
        </w:rPr>
        <w:t xml:space="preserve"> </w:t>
      </w:r>
      <w:r w:rsidR="00205FC5" w:rsidRPr="00BF10A0">
        <w:rPr>
          <w:b/>
          <w:bCs/>
          <w:sz w:val="36"/>
          <w:szCs w:val="36"/>
        </w:rPr>
        <w:t>S</w:t>
      </w:r>
      <w:r w:rsidR="00893F0C" w:rsidRPr="00BF10A0">
        <w:rPr>
          <w:b/>
          <w:bCs/>
          <w:sz w:val="36"/>
          <w:szCs w:val="36"/>
        </w:rPr>
        <w:t xml:space="preserve">ubmission </w:t>
      </w:r>
      <w:r w:rsidR="00205FC5" w:rsidRPr="00BF10A0">
        <w:rPr>
          <w:b/>
          <w:bCs/>
          <w:sz w:val="36"/>
          <w:szCs w:val="36"/>
        </w:rPr>
        <w:t>F</w:t>
      </w:r>
      <w:r w:rsidR="00893F0C" w:rsidRPr="00BF10A0">
        <w:rPr>
          <w:b/>
          <w:bCs/>
          <w:sz w:val="36"/>
          <w:szCs w:val="36"/>
        </w:rPr>
        <w:t>orm</w:t>
      </w:r>
    </w:p>
    <w:p w14:paraId="42ACF9DC" w14:textId="770C47B3" w:rsidR="00993093" w:rsidRPr="00BF10A0" w:rsidRDefault="00993093" w:rsidP="007A4690">
      <w:pPr>
        <w:pStyle w:val="Sub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sz w:val="28"/>
          <w:szCs w:val="28"/>
        </w:rPr>
      </w:pPr>
      <w:r w:rsidRPr="00BF10A0">
        <w:rPr>
          <w:sz w:val="28"/>
          <w:szCs w:val="28"/>
        </w:rPr>
        <w:t>S</w:t>
      </w:r>
      <w:r w:rsidR="00893F0C" w:rsidRPr="00BF10A0">
        <w:rPr>
          <w:sz w:val="28"/>
          <w:szCs w:val="28"/>
        </w:rPr>
        <w:t xml:space="preserve">wedish </w:t>
      </w:r>
      <w:r w:rsidR="00255668" w:rsidRPr="00BF10A0">
        <w:rPr>
          <w:sz w:val="28"/>
          <w:szCs w:val="28"/>
        </w:rPr>
        <w:t>R</w:t>
      </w:r>
      <w:r w:rsidR="00893F0C" w:rsidRPr="00BF10A0">
        <w:rPr>
          <w:sz w:val="28"/>
          <w:szCs w:val="28"/>
        </w:rPr>
        <w:t xml:space="preserve">eference </w:t>
      </w:r>
      <w:r w:rsidR="00255668" w:rsidRPr="00BF10A0">
        <w:rPr>
          <w:sz w:val="28"/>
          <w:szCs w:val="28"/>
        </w:rPr>
        <w:t>G</w:t>
      </w:r>
      <w:r w:rsidR="00893F0C" w:rsidRPr="00BF10A0">
        <w:rPr>
          <w:sz w:val="28"/>
          <w:szCs w:val="28"/>
        </w:rPr>
        <w:t xml:space="preserve">enome </w:t>
      </w:r>
      <w:r w:rsidR="00255668" w:rsidRPr="00BF10A0">
        <w:rPr>
          <w:sz w:val="28"/>
          <w:szCs w:val="28"/>
        </w:rPr>
        <w:t>P</w:t>
      </w:r>
      <w:r w:rsidR="00893F0C" w:rsidRPr="00BF10A0">
        <w:rPr>
          <w:sz w:val="28"/>
          <w:szCs w:val="28"/>
        </w:rPr>
        <w:t>ortal</w:t>
      </w:r>
      <w:r w:rsidR="004A0892" w:rsidRPr="00BF10A0">
        <w:rPr>
          <w:sz w:val="28"/>
          <w:szCs w:val="28"/>
        </w:rPr>
        <w:t xml:space="preserve"> </w:t>
      </w:r>
      <w:r w:rsidR="005B51EF" w:rsidRPr="005B51EF">
        <w:rPr>
          <w:rFonts w:ascii="Apple Color Emoji" w:hAnsi="Apple Color Emoji" w:cs="Apple Color Emoji"/>
          <w:sz w:val="28"/>
          <w:szCs w:val="28"/>
        </w:rPr>
        <w:t>🧬</w:t>
      </w:r>
    </w:p>
    <w:p w14:paraId="79B5E32B" w14:textId="77777777" w:rsidR="004E2195" w:rsidRPr="004E2195" w:rsidRDefault="004E2195" w:rsidP="005B51EF">
      <w:pPr>
        <w:pStyle w:val="Quote"/>
        <w:spacing w:before="0" w:after="0"/>
        <w:rPr>
          <w:b/>
          <w:bCs/>
          <w:i w:val="0"/>
          <w:iCs w:val="0"/>
          <w:color w:val="000000" w:themeColor="text1"/>
          <w:sz w:val="6"/>
          <w:szCs w:val="6"/>
        </w:rPr>
      </w:pPr>
    </w:p>
    <w:p w14:paraId="68A21A24" w14:textId="08E46B1B" w:rsidR="001522AA" w:rsidRPr="00FA13B9" w:rsidRDefault="00FA13B9" w:rsidP="005B51EF">
      <w:pPr>
        <w:pStyle w:val="Quote"/>
        <w:spacing w:before="0" w:after="0"/>
        <w:rPr>
          <w:color w:val="055B64"/>
          <w:sz w:val="24"/>
          <w:szCs w:val="24"/>
        </w:rPr>
      </w:pPr>
      <w:r>
        <w:rPr>
          <w:color w:val="055B64"/>
          <w:sz w:val="24"/>
          <w:szCs w:val="24"/>
        </w:rPr>
        <w:t xml:space="preserve">Glad to see </w:t>
      </w:r>
      <w:r w:rsidR="00BE77D6" w:rsidRPr="00FA13B9">
        <w:rPr>
          <w:color w:val="055B64"/>
          <w:sz w:val="24"/>
          <w:szCs w:val="24"/>
        </w:rPr>
        <w:t xml:space="preserve">your interest </w:t>
      </w:r>
      <w:r w:rsidR="001522AA" w:rsidRPr="00FA13B9">
        <w:rPr>
          <w:color w:val="055B64"/>
          <w:sz w:val="24"/>
          <w:szCs w:val="24"/>
        </w:rPr>
        <w:t>in</w:t>
      </w:r>
      <w:r w:rsidR="00BE77D6" w:rsidRPr="00FA13B9">
        <w:rPr>
          <w:color w:val="055B64"/>
          <w:sz w:val="24"/>
          <w:szCs w:val="24"/>
        </w:rPr>
        <w:t xml:space="preserve"> </w:t>
      </w:r>
      <w:r w:rsidR="002B7EFA" w:rsidRPr="00FA13B9">
        <w:rPr>
          <w:color w:val="055B64"/>
          <w:sz w:val="24"/>
          <w:szCs w:val="24"/>
        </w:rPr>
        <w:t>displaying</w:t>
      </w:r>
      <w:r w:rsidR="00BE77D6" w:rsidRPr="00FA13B9">
        <w:rPr>
          <w:color w:val="055B64"/>
          <w:sz w:val="24"/>
          <w:szCs w:val="24"/>
        </w:rPr>
        <w:t xml:space="preserve"> your data </w:t>
      </w:r>
      <w:r w:rsidR="001522AA" w:rsidRPr="00FA13B9">
        <w:rPr>
          <w:color w:val="055B64"/>
          <w:sz w:val="24"/>
          <w:szCs w:val="24"/>
        </w:rPr>
        <w:t>on</w:t>
      </w:r>
      <w:r w:rsidR="00BE77D6" w:rsidRPr="00FA13B9">
        <w:rPr>
          <w:color w:val="055B64"/>
          <w:sz w:val="24"/>
          <w:szCs w:val="24"/>
        </w:rPr>
        <w:t xml:space="preserve"> the Genome Portal</w:t>
      </w:r>
      <w:r w:rsidR="001522AA" w:rsidRPr="00FA13B9">
        <w:rPr>
          <w:color w:val="055B64"/>
          <w:sz w:val="24"/>
          <w:szCs w:val="24"/>
        </w:rPr>
        <w:t>!</w:t>
      </w:r>
    </w:p>
    <w:p w14:paraId="10AE3400" w14:textId="77777777" w:rsidR="006C0B8A" w:rsidRDefault="006C0B8A" w:rsidP="006C0B8A">
      <w:pPr>
        <w:pStyle w:val="Quote"/>
        <w:spacing w:before="0" w:after="0"/>
        <w:rPr>
          <w:i w:val="0"/>
          <w:iCs w:val="0"/>
          <w:color w:val="000000" w:themeColor="text1"/>
        </w:rPr>
      </w:pPr>
    </w:p>
    <w:p w14:paraId="5C45E7D8" w14:textId="15D7BE5A" w:rsidR="00893F0C" w:rsidRPr="001C121F" w:rsidRDefault="0011413A" w:rsidP="006C0B8A">
      <w:pPr>
        <w:pStyle w:val="Quote"/>
        <w:spacing w:before="0" w:after="0"/>
        <w:rPr>
          <w:i w:val="0"/>
          <w:iCs w:val="0"/>
        </w:rPr>
      </w:pPr>
      <w:r w:rsidRPr="001C121F">
        <w:rPr>
          <w:i w:val="0"/>
          <w:iCs w:val="0"/>
          <w:color w:val="000000" w:themeColor="text1"/>
        </w:rPr>
        <w:t xml:space="preserve">Before </w:t>
      </w:r>
      <w:r w:rsidR="009B0DBC">
        <w:rPr>
          <w:i w:val="0"/>
          <w:iCs w:val="0"/>
          <w:color w:val="000000" w:themeColor="text1"/>
        </w:rPr>
        <w:t>proceeding</w:t>
      </w:r>
      <w:r w:rsidRPr="001C121F">
        <w:rPr>
          <w:i w:val="0"/>
          <w:iCs w:val="0"/>
          <w:color w:val="000000" w:themeColor="text1"/>
        </w:rPr>
        <w:t xml:space="preserve">, </w:t>
      </w:r>
      <w:r w:rsidR="009B0DBC">
        <w:rPr>
          <w:i w:val="0"/>
          <w:iCs w:val="0"/>
          <w:color w:val="000000" w:themeColor="text1"/>
        </w:rPr>
        <w:t>en</w:t>
      </w:r>
      <w:r w:rsidR="00893F0C" w:rsidRPr="001C121F">
        <w:rPr>
          <w:i w:val="0"/>
          <w:iCs w:val="0"/>
          <w:color w:val="000000" w:themeColor="text1"/>
        </w:rPr>
        <w:t xml:space="preserve">sure your data </w:t>
      </w:r>
      <w:r w:rsidR="003A3284">
        <w:rPr>
          <w:i w:val="0"/>
          <w:iCs w:val="0"/>
          <w:color w:val="000000" w:themeColor="text1"/>
        </w:rPr>
        <w:t>meets</w:t>
      </w:r>
      <w:r w:rsidR="00893F0C" w:rsidRPr="001C121F">
        <w:rPr>
          <w:i w:val="0"/>
          <w:iCs w:val="0"/>
          <w:color w:val="000000" w:themeColor="text1"/>
        </w:rPr>
        <w:t xml:space="preserve"> the</w:t>
      </w:r>
      <w:r w:rsidR="006601A9">
        <w:rPr>
          <w:i w:val="0"/>
          <w:iCs w:val="0"/>
          <w:color w:val="000000" w:themeColor="text1"/>
        </w:rPr>
        <w:t xml:space="preserve"> </w:t>
      </w:r>
      <w:hyperlink r:id="rId8" w:history="1">
        <w:r w:rsidR="006601A9" w:rsidRPr="006601A9">
          <w:rPr>
            <w:rStyle w:val="Hyperlink"/>
            <w:i w:val="0"/>
            <w:iCs w:val="0"/>
          </w:rPr>
          <w:t>s</w:t>
        </w:r>
        <w:r w:rsidR="00BF10A0">
          <w:rPr>
            <w:rStyle w:val="Hyperlink"/>
            <w:i w:val="0"/>
            <w:iCs w:val="0"/>
          </w:rPr>
          <w:t>ervice s</w:t>
        </w:r>
        <w:r w:rsidR="006601A9" w:rsidRPr="006601A9">
          <w:rPr>
            <w:rStyle w:val="Hyperlink"/>
            <w:i w:val="0"/>
            <w:iCs w:val="0"/>
          </w:rPr>
          <w:t xml:space="preserve">cope </w:t>
        </w:r>
        <w:r w:rsidR="00BF10A0">
          <w:rPr>
            <w:rStyle w:val="Hyperlink"/>
            <w:i w:val="0"/>
            <w:iCs w:val="0"/>
          </w:rPr>
          <w:t>and requirements</w:t>
        </w:r>
      </w:hyperlink>
      <w:r w:rsidR="006601A9">
        <w:rPr>
          <w:i w:val="0"/>
          <w:iCs w:val="0"/>
          <w:color w:val="000000" w:themeColor="text1"/>
        </w:rPr>
        <w:t xml:space="preserve"> and the </w:t>
      </w:r>
      <w:hyperlink r:id="rId9" w:history="1">
        <w:r w:rsidR="00893F0C" w:rsidRPr="006601A9">
          <w:rPr>
            <w:rStyle w:val="Hyperlink"/>
            <w:i w:val="0"/>
            <w:iCs w:val="0"/>
          </w:rPr>
          <w:t>t</w:t>
        </w:r>
        <w:r w:rsidR="00E454ED" w:rsidRPr="006601A9">
          <w:rPr>
            <w:rStyle w:val="Hyperlink"/>
            <w:i w:val="0"/>
            <w:iCs w:val="0"/>
          </w:rPr>
          <w:t>erms of</w:t>
        </w:r>
        <w:r w:rsidR="006601A9" w:rsidRPr="006601A9">
          <w:rPr>
            <w:rStyle w:val="Hyperlink"/>
            <w:i w:val="0"/>
            <w:iCs w:val="0"/>
          </w:rPr>
          <w:t xml:space="preserve"> </w:t>
        </w:r>
        <w:r w:rsidR="00893F0C" w:rsidRPr="006601A9">
          <w:rPr>
            <w:rStyle w:val="Hyperlink"/>
            <w:i w:val="0"/>
            <w:iCs w:val="0"/>
          </w:rPr>
          <w:t>use</w:t>
        </w:r>
      </w:hyperlink>
      <w:r w:rsidR="00893F0C" w:rsidRPr="006601A9">
        <w:rPr>
          <w:i w:val="0"/>
          <w:iCs w:val="0"/>
        </w:rPr>
        <w:t>.</w:t>
      </w:r>
    </w:p>
    <w:p w14:paraId="63C7EB95" w14:textId="76120840" w:rsidR="00BF10A0" w:rsidRDefault="00BE77D6" w:rsidP="006C0B8A">
      <w:pPr>
        <w:pStyle w:val="Quote"/>
        <w:spacing w:before="0" w:after="0"/>
        <w:rPr>
          <w:i w:val="0"/>
          <w:iCs w:val="0"/>
          <w:color w:val="000000" w:themeColor="text1"/>
        </w:rPr>
      </w:pPr>
      <w:r w:rsidRPr="001C121F">
        <w:rPr>
          <w:i w:val="0"/>
          <w:iCs w:val="0"/>
          <w:color w:val="000000" w:themeColor="text1"/>
        </w:rPr>
        <w:t xml:space="preserve">This form </w:t>
      </w:r>
      <w:r w:rsidR="00BF10A0">
        <w:rPr>
          <w:i w:val="0"/>
          <w:iCs w:val="0"/>
          <w:color w:val="000000" w:themeColor="text1"/>
        </w:rPr>
        <w:t>has</w:t>
      </w:r>
      <w:r w:rsidR="00205FC5">
        <w:rPr>
          <w:i w:val="0"/>
          <w:iCs w:val="0"/>
          <w:color w:val="000000" w:themeColor="text1"/>
        </w:rPr>
        <w:t xml:space="preserve"> </w:t>
      </w:r>
      <w:r w:rsidR="00BF10A0">
        <w:rPr>
          <w:i w:val="0"/>
          <w:iCs w:val="0"/>
          <w:color w:val="000000" w:themeColor="text1"/>
        </w:rPr>
        <w:t>four sections:</w:t>
      </w:r>
    </w:p>
    <w:p w14:paraId="7F7CC827" w14:textId="01A051F8" w:rsidR="00BF10A0" w:rsidRDefault="008C7814" w:rsidP="006C0B8A">
      <w:pPr>
        <w:pStyle w:val="Quote"/>
        <w:numPr>
          <w:ilvl w:val="0"/>
          <w:numId w:val="13"/>
        </w:numPr>
        <w:spacing w:before="0" w:after="0"/>
        <w:ind w:left="714" w:hanging="357"/>
        <w:rPr>
          <w:i w:val="0"/>
          <w:iCs w:val="0"/>
          <w:color w:val="000000" w:themeColor="text1"/>
        </w:rPr>
      </w:pPr>
      <w:r>
        <w:rPr>
          <w:i w:val="0"/>
          <w:iCs w:val="0"/>
          <w:color w:val="000000" w:themeColor="text1"/>
        </w:rPr>
        <w:t>Sections 1</w:t>
      </w:r>
      <w:r w:rsidR="00BF10A0">
        <w:rPr>
          <w:i w:val="0"/>
          <w:iCs w:val="0"/>
          <w:color w:val="000000" w:themeColor="text1"/>
        </w:rPr>
        <w:t>-3</w:t>
      </w:r>
      <w:r w:rsidR="009F1480">
        <w:rPr>
          <w:i w:val="0"/>
          <w:iCs w:val="0"/>
          <w:color w:val="000000" w:themeColor="text1"/>
        </w:rPr>
        <w:t xml:space="preserve">: </w:t>
      </w:r>
      <w:r w:rsidR="00933770">
        <w:rPr>
          <w:i w:val="0"/>
          <w:iCs w:val="0"/>
          <w:color w:val="000000" w:themeColor="text1"/>
        </w:rPr>
        <w:t xml:space="preserve">Provide information on the study and the </w:t>
      </w:r>
      <w:r w:rsidR="00BE77D6" w:rsidRPr="001C121F">
        <w:rPr>
          <w:i w:val="0"/>
          <w:iCs w:val="0"/>
          <w:color w:val="000000" w:themeColor="text1"/>
        </w:rPr>
        <w:t>species</w:t>
      </w:r>
      <w:r w:rsidR="00073E02">
        <w:rPr>
          <w:i w:val="0"/>
          <w:iCs w:val="0"/>
          <w:color w:val="000000" w:themeColor="text1"/>
        </w:rPr>
        <w:t>.</w:t>
      </w:r>
    </w:p>
    <w:p w14:paraId="55759297" w14:textId="33202804" w:rsidR="006C0B8A" w:rsidRDefault="00BF10A0" w:rsidP="00B3644C">
      <w:pPr>
        <w:pStyle w:val="Quote"/>
        <w:numPr>
          <w:ilvl w:val="0"/>
          <w:numId w:val="13"/>
        </w:numPr>
        <w:spacing w:before="0" w:after="0"/>
        <w:ind w:left="714" w:hanging="357"/>
        <w:rPr>
          <w:i w:val="0"/>
          <w:iCs w:val="0"/>
          <w:color w:val="000000" w:themeColor="text1"/>
        </w:rPr>
      </w:pPr>
      <w:r w:rsidRPr="006C0B8A">
        <w:rPr>
          <w:i w:val="0"/>
          <w:iCs w:val="0"/>
          <w:color w:val="000000" w:themeColor="text1"/>
        </w:rPr>
        <w:t>Section 4</w:t>
      </w:r>
      <w:r w:rsidR="009F1480" w:rsidRPr="006C0B8A">
        <w:rPr>
          <w:i w:val="0"/>
          <w:iCs w:val="0"/>
          <w:color w:val="000000" w:themeColor="text1"/>
        </w:rPr>
        <w:t>: D</w:t>
      </w:r>
      <w:r w:rsidR="00073E02" w:rsidRPr="006C0B8A">
        <w:rPr>
          <w:i w:val="0"/>
          <w:iCs w:val="0"/>
          <w:color w:val="000000" w:themeColor="text1"/>
        </w:rPr>
        <w:t xml:space="preserve">ownload and </w:t>
      </w:r>
      <w:r w:rsidR="009F1480" w:rsidRPr="006C0B8A">
        <w:rPr>
          <w:i w:val="0"/>
          <w:iCs w:val="0"/>
          <w:color w:val="000000" w:themeColor="text1"/>
        </w:rPr>
        <w:t>complete</w:t>
      </w:r>
      <w:r w:rsidR="00D3616D" w:rsidRPr="006C0B8A">
        <w:rPr>
          <w:i w:val="0"/>
          <w:iCs w:val="0"/>
          <w:color w:val="000000" w:themeColor="text1"/>
        </w:rPr>
        <w:t xml:space="preserve"> </w:t>
      </w:r>
      <w:r w:rsidR="00073E02" w:rsidRPr="006C0B8A">
        <w:rPr>
          <w:i w:val="0"/>
          <w:iCs w:val="0"/>
          <w:color w:val="000000" w:themeColor="text1"/>
        </w:rPr>
        <w:t xml:space="preserve">the </w:t>
      </w:r>
      <w:hyperlink r:id="rId10" w:history="1">
        <w:r w:rsidR="00073E02" w:rsidRPr="006C0B8A">
          <w:rPr>
            <w:rStyle w:val="Hyperlink"/>
            <w:i w:val="0"/>
            <w:iCs w:val="0"/>
          </w:rPr>
          <w:t>Data Tracks Form</w:t>
        </w:r>
      </w:hyperlink>
      <w:r w:rsidR="006C0B8A" w:rsidRPr="006C0B8A">
        <w:rPr>
          <w:i w:val="0"/>
          <w:iCs w:val="0"/>
          <w:color w:val="000000" w:themeColor="text1"/>
        </w:rPr>
        <w:t xml:space="preserve"> to provide </w:t>
      </w:r>
      <w:r w:rsidR="007F2E91" w:rsidRPr="006C0B8A">
        <w:rPr>
          <w:i w:val="0"/>
          <w:iCs w:val="0"/>
          <w:color w:val="000000" w:themeColor="text1"/>
        </w:rPr>
        <w:t xml:space="preserve">information </w:t>
      </w:r>
      <w:r w:rsidR="00933770">
        <w:rPr>
          <w:i w:val="0"/>
          <w:iCs w:val="0"/>
          <w:color w:val="000000" w:themeColor="text1"/>
        </w:rPr>
        <w:t xml:space="preserve">that will be displayed in the </w:t>
      </w:r>
      <w:r w:rsidR="009B0DBC" w:rsidRPr="006C0B8A">
        <w:rPr>
          <w:i w:val="0"/>
          <w:iCs w:val="0"/>
          <w:color w:val="000000" w:themeColor="text1"/>
        </w:rPr>
        <w:t>genome browser</w:t>
      </w:r>
      <w:r w:rsidR="00BE77D6" w:rsidRPr="006C0B8A">
        <w:rPr>
          <w:i w:val="0"/>
          <w:iCs w:val="0"/>
          <w:color w:val="000000" w:themeColor="text1"/>
        </w:rPr>
        <w:t>.</w:t>
      </w:r>
    </w:p>
    <w:p w14:paraId="68540EDC" w14:textId="060DAB69" w:rsidR="008D131C" w:rsidRPr="009F1480" w:rsidRDefault="00BF10A0" w:rsidP="006C0B8A">
      <w:pPr>
        <w:pStyle w:val="Quote"/>
        <w:spacing w:after="0"/>
        <w:rPr>
          <w:b/>
          <w:bCs/>
          <w:i w:val="0"/>
          <w:iCs w:val="0"/>
          <w:color w:val="055B64"/>
          <w:sz w:val="24"/>
          <w:szCs w:val="24"/>
        </w:rPr>
      </w:pPr>
      <w:r w:rsidRPr="009F1480">
        <w:rPr>
          <w:b/>
          <w:bCs/>
          <w:i w:val="0"/>
          <w:iCs w:val="0"/>
          <w:color w:val="055B64"/>
          <w:sz w:val="24"/>
          <w:szCs w:val="24"/>
        </w:rPr>
        <w:t>Submission steps</w:t>
      </w:r>
      <w:r w:rsidR="00205FC5" w:rsidRPr="009F1480">
        <w:rPr>
          <w:b/>
          <w:bCs/>
          <w:i w:val="0"/>
          <w:iCs w:val="0"/>
          <w:color w:val="055B64"/>
          <w:sz w:val="24"/>
          <w:szCs w:val="24"/>
        </w:rPr>
        <w:t>:</w:t>
      </w:r>
    </w:p>
    <w:p w14:paraId="1CBDE265" w14:textId="3B81D0E7" w:rsidR="009F1480" w:rsidRDefault="00205FC5" w:rsidP="006C0B8A">
      <w:pPr>
        <w:pStyle w:val="Quote"/>
        <w:numPr>
          <w:ilvl w:val="0"/>
          <w:numId w:val="15"/>
        </w:numPr>
        <w:spacing w:before="0" w:after="0"/>
        <w:rPr>
          <w:i w:val="0"/>
          <w:iCs w:val="0"/>
          <w:color w:val="000000" w:themeColor="text1"/>
        </w:rPr>
      </w:pPr>
      <w:r>
        <w:rPr>
          <w:i w:val="0"/>
          <w:iCs w:val="0"/>
          <w:color w:val="000000" w:themeColor="text1"/>
        </w:rPr>
        <w:t xml:space="preserve">Fill </w:t>
      </w:r>
      <w:r w:rsidR="00D3616D">
        <w:rPr>
          <w:i w:val="0"/>
          <w:iCs w:val="0"/>
          <w:color w:val="000000" w:themeColor="text1"/>
        </w:rPr>
        <w:t>out</w:t>
      </w:r>
      <w:r>
        <w:rPr>
          <w:i w:val="0"/>
          <w:iCs w:val="0"/>
          <w:color w:val="000000" w:themeColor="text1"/>
        </w:rPr>
        <w:t xml:space="preserve"> the </w:t>
      </w:r>
      <w:r w:rsidRPr="00205FC5">
        <w:rPr>
          <w:b/>
          <w:bCs/>
          <w:i w:val="0"/>
          <w:iCs w:val="0"/>
          <w:color w:val="000000" w:themeColor="text1"/>
        </w:rPr>
        <w:t>Species Submission Form</w:t>
      </w:r>
      <w:r>
        <w:rPr>
          <w:i w:val="0"/>
          <w:iCs w:val="0"/>
          <w:color w:val="000000" w:themeColor="text1"/>
        </w:rPr>
        <w:t xml:space="preserve"> (</w:t>
      </w:r>
      <w:r w:rsidR="00C81210">
        <w:rPr>
          <w:i w:val="0"/>
          <w:iCs w:val="0"/>
          <w:color w:val="000000" w:themeColor="text1"/>
        </w:rPr>
        <w:t xml:space="preserve">this </w:t>
      </w:r>
      <w:r w:rsidR="00BF10A0">
        <w:rPr>
          <w:i w:val="0"/>
          <w:iCs w:val="0"/>
          <w:color w:val="000000" w:themeColor="text1"/>
        </w:rPr>
        <w:t xml:space="preserve">Word </w:t>
      </w:r>
      <w:r>
        <w:rPr>
          <w:i w:val="0"/>
          <w:iCs w:val="0"/>
          <w:color w:val="000000" w:themeColor="text1"/>
        </w:rPr>
        <w:t>file).</w:t>
      </w:r>
    </w:p>
    <w:p w14:paraId="2938CC14" w14:textId="4480FCC6" w:rsidR="009F1480" w:rsidRDefault="00D3616D" w:rsidP="006C0B8A">
      <w:pPr>
        <w:pStyle w:val="Quote"/>
        <w:numPr>
          <w:ilvl w:val="0"/>
          <w:numId w:val="15"/>
        </w:numPr>
        <w:spacing w:before="0" w:after="0"/>
        <w:rPr>
          <w:i w:val="0"/>
          <w:iCs w:val="0"/>
          <w:color w:val="000000" w:themeColor="text1"/>
        </w:rPr>
      </w:pPr>
      <w:r w:rsidRPr="009F1480">
        <w:rPr>
          <w:i w:val="0"/>
          <w:iCs w:val="0"/>
          <w:color w:val="000000" w:themeColor="text1"/>
        </w:rPr>
        <w:t xml:space="preserve">Complete </w:t>
      </w:r>
      <w:r w:rsidR="00205FC5" w:rsidRPr="009F1480">
        <w:rPr>
          <w:i w:val="0"/>
          <w:iCs w:val="0"/>
          <w:color w:val="000000" w:themeColor="text1"/>
        </w:rPr>
        <w:t xml:space="preserve">the </w:t>
      </w:r>
      <w:r w:rsidR="00205FC5" w:rsidRPr="009F1480">
        <w:rPr>
          <w:b/>
          <w:bCs/>
          <w:i w:val="0"/>
          <w:iCs w:val="0"/>
          <w:color w:val="000000" w:themeColor="text1"/>
        </w:rPr>
        <w:t>Data Tracks Form</w:t>
      </w:r>
      <w:r w:rsidR="00205FC5" w:rsidRPr="009F1480">
        <w:rPr>
          <w:i w:val="0"/>
          <w:iCs w:val="0"/>
          <w:color w:val="000000" w:themeColor="text1"/>
        </w:rPr>
        <w:t xml:space="preserve"> (</w:t>
      </w:r>
      <w:r w:rsidR="00C81210">
        <w:rPr>
          <w:i w:val="0"/>
          <w:iCs w:val="0"/>
          <w:color w:val="000000" w:themeColor="text1"/>
        </w:rPr>
        <w:t xml:space="preserve">linked </w:t>
      </w:r>
      <w:r w:rsidRPr="009F1480">
        <w:rPr>
          <w:i w:val="0"/>
          <w:iCs w:val="0"/>
          <w:color w:val="000000" w:themeColor="text1"/>
        </w:rPr>
        <w:t xml:space="preserve">Excel </w:t>
      </w:r>
      <w:r w:rsidR="00205FC5" w:rsidRPr="009F1480">
        <w:rPr>
          <w:i w:val="0"/>
          <w:iCs w:val="0"/>
          <w:color w:val="000000" w:themeColor="text1"/>
        </w:rPr>
        <w:t xml:space="preserve">file). </w:t>
      </w:r>
    </w:p>
    <w:p w14:paraId="34BECC4B" w14:textId="4E336994" w:rsidR="009F1480" w:rsidRPr="009F1480" w:rsidRDefault="009B0DBC" w:rsidP="006C0B8A">
      <w:pPr>
        <w:pStyle w:val="Quote"/>
        <w:numPr>
          <w:ilvl w:val="0"/>
          <w:numId w:val="15"/>
        </w:numPr>
        <w:spacing w:before="0" w:after="0"/>
        <w:rPr>
          <w:i w:val="0"/>
          <w:iCs w:val="0"/>
          <w:color w:val="000000" w:themeColor="text1"/>
        </w:rPr>
      </w:pPr>
      <w:r w:rsidRPr="009F1480">
        <w:rPr>
          <w:i w:val="0"/>
          <w:iCs w:val="0"/>
          <w:color w:val="000000" w:themeColor="text1"/>
        </w:rPr>
        <w:t>Provide a</w:t>
      </w:r>
      <w:r w:rsidR="009546C4">
        <w:rPr>
          <w:i w:val="0"/>
          <w:iCs w:val="0"/>
          <w:color w:val="000000" w:themeColor="text1"/>
        </w:rPr>
        <w:t xml:space="preserve"> species photo</w:t>
      </w:r>
      <w:r w:rsidR="004E2195" w:rsidRPr="009F1480">
        <w:rPr>
          <w:i w:val="0"/>
          <w:iCs w:val="0"/>
          <w:color w:val="000000" w:themeColor="text1"/>
        </w:rPr>
        <w:t xml:space="preserve"> (</w:t>
      </w:r>
      <w:r w:rsidR="009546C4">
        <w:rPr>
          <w:i w:val="0"/>
          <w:iCs w:val="0"/>
          <w:color w:val="000000" w:themeColor="text1"/>
        </w:rPr>
        <w:t xml:space="preserve">see </w:t>
      </w:r>
      <w:r w:rsidR="00CD2D39">
        <w:rPr>
          <w:i w:val="0"/>
          <w:iCs w:val="0"/>
          <w:color w:val="000000" w:themeColor="text1"/>
        </w:rPr>
        <w:t xml:space="preserve">the Annex </w:t>
      </w:r>
      <w:r w:rsidR="007F3E2B">
        <w:rPr>
          <w:i w:val="0"/>
          <w:iCs w:val="0"/>
          <w:color w:val="000000" w:themeColor="text1"/>
        </w:rPr>
        <w:t xml:space="preserve">at the end of this document </w:t>
      </w:r>
      <w:r w:rsidR="009546C4">
        <w:rPr>
          <w:i w:val="0"/>
          <w:iCs w:val="0"/>
          <w:color w:val="000000" w:themeColor="text1"/>
        </w:rPr>
        <w:t>for recommendations</w:t>
      </w:r>
      <w:r w:rsidR="004E2195" w:rsidRPr="009F1480">
        <w:rPr>
          <w:i w:val="0"/>
          <w:iCs w:val="0"/>
          <w:color w:val="000000" w:themeColor="text1"/>
        </w:rPr>
        <w:t>)</w:t>
      </w:r>
      <w:r w:rsidRPr="009F1480">
        <w:rPr>
          <w:i w:val="0"/>
          <w:iCs w:val="0"/>
          <w:color w:val="000000" w:themeColor="text1"/>
        </w:rPr>
        <w:t>.</w:t>
      </w:r>
      <w:r w:rsidRPr="009F1480">
        <w:rPr>
          <w:b/>
          <w:bCs/>
          <w:i w:val="0"/>
          <w:iCs w:val="0"/>
          <w:color w:val="4C97A0"/>
        </w:rPr>
        <w:t xml:space="preserve"> </w:t>
      </w:r>
    </w:p>
    <w:p w14:paraId="396C0F38" w14:textId="6CC7C0F9" w:rsidR="006601A9" w:rsidRPr="009F1480" w:rsidRDefault="00205FC5" w:rsidP="006C0B8A">
      <w:pPr>
        <w:pStyle w:val="Quote"/>
        <w:numPr>
          <w:ilvl w:val="0"/>
          <w:numId w:val="15"/>
        </w:numPr>
        <w:spacing w:before="0" w:after="0"/>
        <w:rPr>
          <w:i w:val="0"/>
          <w:iCs w:val="0"/>
          <w:color w:val="000000" w:themeColor="text1"/>
        </w:rPr>
      </w:pPr>
      <w:r w:rsidRPr="009F1480">
        <w:rPr>
          <w:b/>
          <w:bCs/>
          <w:i w:val="0"/>
          <w:iCs w:val="0"/>
          <w:color w:val="000000" w:themeColor="text1"/>
        </w:rPr>
        <w:t xml:space="preserve">Send </w:t>
      </w:r>
      <w:r w:rsidR="009546C4">
        <w:rPr>
          <w:b/>
          <w:bCs/>
          <w:i w:val="0"/>
          <w:iCs w:val="0"/>
          <w:color w:val="000000" w:themeColor="text1"/>
        </w:rPr>
        <w:t>all</w:t>
      </w:r>
      <w:r w:rsidR="009B0DBC" w:rsidRPr="009F1480">
        <w:rPr>
          <w:b/>
          <w:bCs/>
          <w:i w:val="0"/>
          <w:iCs w:val="0"/>
          <w:color w:val="000000" w:themeColor="text1"/>
        </w:rPr>
        <w:t xml:space="preserve"> three files </w:t>
      </w:r>
      <w:r w:rsidRPr="009F1480">
        <w:rPr>
          <w:b/>
          <w:bCs/>
          <w:i w:val="0"/>
          <w:iCs w:val="0"/>
          <w:color w:val="000000" w:themeColor="text1"/>
        </w:rPr>
        <w:t>via</w:t>
      </w:r>
      <w:r w:rsidRPr="009F1480">
        <w:rPr>
          <w:i w:val="0"/>
          <w:iCs w:val="0"/>
          <w:color w:val="000000" w:themeColor="text1"/>
        </w:rPr>
        <w:t xml:space="preserve"> </w:t>
      </w:r>
      <w:r w:rsidRPr="009F1480">
        <w:rPr>
          <w:b/>
          <w:bCs/>
          <w:i w:val="0"/>
          <w:iCs w:val="0"/>
          <w:color w:val="000000" w:themeColor="text1"/>
        </w:rPr>
        <w:t>email</w:t>
      </w:r>
      <w:r w:rsidRPr="009F1480">
        <w:rPr>
          <w:i w:val="0"/>
          <w:iCs w:val="0"/>
          <w:color w:val="000000" w:themeColor="text1"/>
        </w:rPr>
        <w:t xml:space="preserve"> to</w:t>
      </w:r>
      <w:r w:rsidR="006601A9" w:rsidRPr="009F1480">
        <w:rPr>
          <w:i w:val="0"/>
          <w:iCs w:val="0"/>
          <w:color w:val="000000" w:themeColor="text1"/>
        </w:rPr>
        <w:t>: </w:t>
      </w:r>
      <w:hyperlink r:id="rId11" w:history="1">
        <w:r w:rsidR="006601A9" w:rsidRPr="009F1480">
          <w:rPr>
            <w:rStyle w:val="Hyperlink"/>
            <w:i w:val="0"/>
            <w:iCs w:val="0"/>
          </w:rPr>
          <w:t>dsn-eb@scilifelab.se</w:t>
        </w:r>
      </w:hyperlink>
      <w:r w:rsidR="004E2195" w:rsidRPr="009F1480">
        <w:rPr>
          <w:i w:val="0"/>
          <w:iCs w:val="0"/>
          <w:color w:val="000000" w:themeColor="text1"/>
        </w:rPr>
        <w:t xml:space="preserve">, including </w:t>
      </w:r>
      <w:r w:rsidR="00BF10A0" w:rsidRPr="009F1480">
        <w:rPr>
          <w:i w:val="0"/>
          <w:iCs w:val="0"/>
          <w:color w:val="000000" w:themeColor="text1"/>
        </w:rPr>
        <w:t xml:space="preserve">the </w:t>
      </w:r>
      <w:r w:rsidR="009B0DBC" w:rsidRPr="009F1480">
        <w:rPr>
          <w:i w:val="0"/>
          <w:iCs w:val="0"/>
          <w:color w:val="000000" w:themeColor="text1"/>
        </w:rPr>
        <w:t>species name in the email subject</w:t>
      </w:r>
      <w:r w:rsidR="004E2195" w:rsidRPr="009F1480">
        <w:rPr>
          <w:i w:val="0"/>
          <w:iCs w:val="0"/>
          <w:color w:val="000000" w:themeColor="text1"/>
        </w:rPr>
        <w:t xml:space="preserve"> or body</w:t>
      </w:r>
      <w:r w:rsidR="009B0DBC" w:rsidRPr="009F1480">
        <w:rPr>
          <w:i w:val="0"/>
          <w:iCs w:val="0"/>
          <w:color w:val="000000" w:themeColor="text1"/>
        </w:rPr>
        <w:t>.</w:t>
      </w:r>
    </w:p>
    <w:p w14:paraId="11A1D6EC" w14:textId="77777777" w:rsidR="006C0B8A" w:rsidRDefault="006C0B8A" w:rsidP="005B51EF">
      <w:pPr>
        <w:pStyle w:val="Quote"/>
        <w:spacing w:before="0" w:after="80"/>
        <w:rPr>
          <w:color w:val="055B64"/>
        </w:rPr>
      </w:pPr>
    </w:p>
    <w:p w14:paraId="019098E9" w14:textId="1A859495" w:rsidR="006601A9" w:rsidRPr="00C81210" w:rsidRDefault="006601A9" w:rsidP="005B51EF">
      <w:pPr>
        <w:pStyle w:val="Quote"/>
        <w:spacing w:before="0" w:after="80"/>
        <w:rPr>
          <w:color w:val="055B64"/>
        </w:rPr>
      </w:pPr>
      <w:r w:rsidRPr="00C81210">
        <w:rPr>
          <w:color w:val="055B64"/>
        </w:rPr>
        <w:t>Thanks! Tack</w:t>
      </w:r>
      <w:r w:rsidR="004E2195" w:rsidRPr="00C81210">
        <w:rPr>
          <w:color w:val="055B64"/>
        </w:rPr>
        <w:t xml:space="preserve"> så mycket</w:t>
      </w:r>
      <w:r w:rsidRPr="00C81210">
        <w:rPr>
          <w:color w:val="055B64"/>
        </w:rPr>
        <w:t>!</w:t>
      </w:r>
    </w:p>
    <w:p w14:paraId="5D4506E8" w14:textId="7406A54B" w:rsidR="000F630F" w:rsidRPr="000F630F" w:rsidRDefault="000F630F" w:rsidP="009F1480">
      <w:pPr>
        <w:spacing w:after="0"/>
        <w:rPr>
          <w:lang w:val="en-GB"/>
        </w:rPr>
      </w:pPr>
    </w:p>
    <w:p w14:paraId="63DB112E" w14:textId="0CBB5442" w:rsidR="00BE77D6" w:rsidRPr="00563600" w:rsidRDefault="008C7814" w:rsidP="00563600">
      <w:pPr>
        <w:pStyle w:val="Heading1"/>
      </w:pPr>
      <w:r>
        <w:t xml:space="preserve">1. </w:t>
      </w:r>
      <w:r w:rsidR="00893F0C" w:rsidRPr="00563600">
        <w:t xml:space="preserve">Principal investigator </w:t>
      </w:r>
      <w:r w:rsidR="00281E0F" w:rsidRPr="00563600">
        <w:t xml:space="preserve">(PI) </w:t>
      </w:r>
      <w:r w:rsidR="00893F0C" w:rsidRPr="00563600">
        <w:t>information</w:t>
      </w:r>
    </w:p>
    <w:p w14:paraId="4F02BC98" w14:textId="31771846" w:rsidR="00C26704" w:rsidRPr="005B51EF" w:rsidRDefault="00F276CB" w:rsidP="000B7022">
      <w:pPr>
        <w:pStyle w:val="Quote"/>
        <w:rPr>
          <w:i w:val="0"/>
          <w:iCs w:val="0"/>
          <w:color w:val="055B64"/>
        </w:rPr>
      </w:pPr>
      <w:r w:rsidRPr="005B51EF">
        <w:rPr>
          <w:i w:val="0"/>
          <w:iCs w:val="0"/>
          <w:color w:val="055B64"/>
        </w:rPr>
        <w:t xml:space="preserve">Provide information </w:t>
      </w:r>
      <w:r w:rsidR="00C81210">
        <w:rPr>
          <w:i w:val="0"/>
          <w:iCs w:val="0"/>
          <w:color w:val="055B64"/>
        </w:rPr>
        <w:t xml:space="preserve">about </w:t>
      </w:r>
      <w:r w:rsidR="00C26704" w:rsidRPr="005B51EF">
        <w:rPr>
          <w:i w:val="0"/>
          <w:iCs w:val="0"/>
          <w:color w:val="055B64"/>
        </w:rPr>
        <w:t xml:space="preserve">the responsible </w:t>
      </w:r>
      <w:r w:rsidRPr="005B51EF">
        <w:rPr>
          <w:i w:val="0"/>
          <w:iCs w:val="0"/>
          <w:color w:val="055B64"/>
        </w:rPr>
        <w:t>investigator</w:t>
      </w:r>
      <w:r w:rsidR="00C26704" w:rsidRPr="005B51EF">
        <w:rPr>
          <w:i w:val="0"/>
          <w:iCs w:val="0"/>
          <w:color w:val="055B64"/>
        </w:rPr>
        <w:t xml:space="preserve"> </w:t>
      </w:r>
      <w:r w:rsidR="00C81210">
        <w:rPr>
          <w:i w:val="0"/>
          <w:iCs w:val="0"/>
          <w:color w:val="055B64"/>
        </w:rPr>
        <w:t>for</w:t>
      </w:r>
      <w:r w:rsidR="00C26704" w:rsidRPr="005B51EF">
        <w:rPr>
          <w:i w:val="0"/>
          <w:iCs w:val="0"/>
          <w:color w:val="055B64"/>
        </w:rPr>
        <w:t xml:space="preserve"> the genome project.</w:t>
      </w:r>
    </w:p>
    <w:tbl>
      <w:tblPr>
        <w:tblStyle w:val="TableGrid"/>
        <w:tblpPr w:leftFromText="180" w:rightFromText="180" w:vertAnchor="text" w:horzAnchor="margin" w:tblpY="69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46"/>
        <w:gridCol w:w="6470"/>
      </w:tblGrid>
      <w:tr w:rsidR="0019259D" w:rsidRPr="0011413A" w14:paraId="231919CA" w14:textId="77777777" w:rsidTr="00237A34">
        <w:trPr>
          <w:trHeight w:val="397"/>
        </w:trPr>
        <w:tc>
          <w:tcPr>
            <w:tcW w:w="1412" w:type="pct"/>
            <w:shd w:val="clear" w:color="auto" w:fill="F2F2F2" w:themeFill="background1" w:themeFillShade="F2"/>
            <w:vAlign w:val="center"/>
          </w:tcPr>
          <w:p w14:paraId="662F106A" w14:textId="7C8F25F1" w:rsidR="00BE77D6" w:rsidRPr="0011413A" w:rsidRDefault="00BE77D6" w:rsidP="00F60838">
            <w:pPr>
              <w:spacing w:before="80" w:after="80"/>
              <w:rPr>
                <w:rFonts w:ascii="Arial" w:hAnsi="Arial" w:cs="Arial"/>
                <w:lang w:val="en-GB"/>
              </w:rPr>
            </w:pPr>
            <w:r w:rsidRPr="0011413A">
              <w:rPr>
                <w:rFonts w:ascii="Arial" w:hAnsi="Arial" w:cs="Arial"/>
                <w:lang w:val="en-GB"/>
              </w:rPr>
              <w:t>First name:</w:t>
            </w:r>
          </w:p>
        </w:tc>
        <w:sdt>
          <w:sdtPr>
            <w:rPr>
              <w:rFonts w:ascii="Arial" w:hAnsi="Arial" w:cs="Arial"/>
              <w:lang w:val="en-GB"/>
            </w:rPr>
            <w:id w:val="36251659"/>
            <w:placeholder>
              <w:docPart w:val="DefaultPlaceholder_-1854013440"/>
            </w:placeholder>
            <w:text w:multiLine="1"/>
          </w:sdtPr>
          <w:sdtContent>
            <w:tc>
              <w:tcPr>
                <w:tcW w:w="3588" w:type="pct"/>
                <w:vAlign w:val="center"/>
              </w:tcPr>
              <w:p w14:paraId="36959244" w14:textId="12ABA949" w:rsidR="00BE77D6" w:rsidRPr="0011413A" w:rsidRDefault="00900C01" w:rsidP="00F60838">
                <w:pPr>
                  <w:spacing w:before="80" w:after="80"/>
                  <w:rPr>
                    <w:rFonts w:ascii="Arial" w:hAnsi="Arial" w:cs="Arial"/>
                    <w:lang w:val="en-GB"/>
                  </w:rPr>
                </w:pPr>
                <w:ins w:id="0" w:author="Daniel Brink" w:date="2025-05-06T09:26:00Z" w16du:dateUtc="2025-05-06T07:26:00Z">
                  <w:r>
                    <w:rPr>
                      <w:rFonts w:ascii="Arial" w:hAnsi="Arial" w:cs="Arial"/>
                      <w:lang w:val="en-GB"/>
                    </w:rPr>
                    <w:t>Jane</w:t>
                  </w:r>
                </w:ins>
              </w:p>
            </w:tc>
          </w:sdtContent>
        </w:sdt>
      </w:tr>
      <w:tr w:rsidR="0019259D" w:rsidRPr="0011413A" w14:paraId="77262881" w14:textId="77777777" w:rsidTr="00237A34">
        <w:trPr>
          <w:trHeight w:val="397"/>
        </w:trPr>
        <w:tc>
          <w:tcPr>
            <w:tcW w:w="1412" w:type="pct"/>
            <w:shd w:val="clear" w:color="auto" w:fill="F2F2F2" w:themeFill="background1" w:themeFillShade="F2"/>
            <w:vAlign w:val="center"/>
          </w:tcPr>
          <w:p w14:paraId="14FF211E" w14:textId="77777777" w:rsidR="00BE77D6" w:rsidRPr="0011413A" w:rsidRDefault="00BE77D6" w:rsidP="00F60838">
            <w:pPr>
              <w:spacing w:before="80" w:after="80"/>
              <w:rPr>
                <w:rFonts w:ascii="Arial" w:hAnsi="Arial" w:cs="Arial"/>
                <w:lang w:val="en-GB"/>
              </w:rPr>
            </w:pPr>
            <w:r w:rsidRPr="0011413A">
              <w:rPr>
                <w:rFonts w:ascii="Arial" w:hAnsi="Arial" w:cs="Arial"/>
                <w:lang w:val="en-GB"/>
              </w:rPr>
              <w:t>Surname:</w:t>
            </w:r>
          </w:p>
        </w:tc>
        <w:sdt>
          <w:sdtPr>
            <w:rPr>
              <w:rFonts w:ascii="Arial" w:hAnsi="Arial" w:cs="Arial"/>
              <w:lang w:val="en-GB"/>
            </w:rPr>
            <w:id w:val="1324553563"/>
            <w:placeholder>
              <w:docPart w:val="DefaultPlaceholder_-1854013440"/>
            </w:placeholder>
            <w:text w:multiLine="1"/>
          </w:sdtPr>
          <w:sdtContent>
            <w:tc>
              <w:tcPr>
                <w:tcW w:w="3588" w:type="pct"/>
                <w:vAlign w:val="center"/>
              </w:tcPr>
              <w:p w14:paraId="1AA6415C" w14:textId="3B6DC67E" w:rsidR="00BE77D6" w:rsidRPr="0011413A" w:rsidRDefault="00900C01" w:rsidP="00F60838">
                <w:pPr>
                  <w:spacing w:before="80" w:after="80"/>
                  <w:rPr>
                    <w:rFonts w:ascii="Arial" w:hAnsi="Arial" w:cs="Arial"/>
                    <w:lang w:val="en-GB"/>
                  </w:rPr>
                </w:pPr>
                <w:ins w:id="1" w:author="Daniel Brink" w:date="2025-05-06T09:26:00Z" w16du:dateUtc="2025-05-06T07:26:00Z">
                  <w:r>
                    <w:rPr>
                      <w:rFonts w:ascii="Arial" w:hAnsi="Arial" w:cs="Arial"/>
                      <w:lang w:val="en-GB"/>
                    </w:rPr>
                    <w:t>Doe</w:t>
                  </w:r>
                </w:ins>
              </w:p>
            </w:tc>
          </w:sdtContent>
        </w:sdt>
      </w:tr>
      <w:tr w:rsidR="0019259D" w:rsidRPr="0011413A" w14:paraId="11DD6481" w14:textId="77777777" w:rsidTr="00237A34">
        <w:trPr>
          <w:trHeight w:val="397"/>
        </w:trPr>
        <w:tc>
          <w:tcPr>
            <w:tcW w:w="1412" w:type="pct"/>
            <w:shd w:val="clear" w:color="auto" w:fill="F2F2F2" w:themeFill="background1" w:themeFillShade="F2"/>
            <w:vAlign w:val="center"/>
          </w:tcPr>
          <w:p w14:paraId="0DECE503" w14:textId="72582145" w:rsidR="00BE77D6" w:rsidRPr="0011413A" w:rsidRDefault="006F671D" w:rsidP="00F60838">
            <w:pPr>
              <w:spacing w:before="80" w:after="8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Institutional a</w:t>
            </w:r>
            <w:r w:rsidR="00BE77D6" w:rsidRPr="0011413A">
              <w:rPr>
                <w:rFonts w:ascii="Arial" w:hAnsi="Arial" w:cs="Arial"/>
                <w:lang w:val="en-GB"/>
              </w:rPr>
              <w:t>ffiliation:</w:t>
            </w:r>
          </w:p>
        </w:tc>
        <w:sdt>
          <w:sdtPr>
            <w:rPr>
              <w:rFonts w:ascii="Arial" w:hAnsi="Arial" w:cs="Arial"/>
              <w:lang w:val="en-GB"/>
            </w:rPr>
            <w:id w:val="886310601"/>
            <w:placeholder>
              <w:docPart w:val="DefaultPlaceholder_-1854013440"/>
            </w:placeholder>
            <w:text w:multiLine="1"/>
          </w:sdtPr>
          <w:sdtContent>
            <w:tc>
              <w:tcPr>
                <w:tcW w:w="3588" w:type="pct"/>
                <w:vAlign w:val="center"/>
              </w:tcPr>
              <w:p w14:paraId="541A5937" w14:textId="7457C266" w:rsidR="00BE77D6" w:rsidRPr="0011413A" w:rsidRDefault="00900C01" w:rsidP="00F60838">
                <w:pPr>
                  <w:spacing w:before="80" w:after="80"/>
                  <w:rPr>
                    <w:rFonts w:ascii="Arial" w:hAnsi="Arial" w:cs="Arial"/>
                    <w:lang w:val="en-GB"/>
                  </w:rPr>
                </w:pPr>
                <w:ins w:id="2" w:author="Daniel Brink" w:date="2025-05-06T09:26:00Z" w16du:dateUtc="2025-05-06T07:26:00Z">
                  <w:r>
                    <w:rPr>
                      <w:rFonts w:ascii="Arial" w:hAnsi="Arial" w:cs="Arial"/>
                      <w:lang w:val="en-GB"/>
                    </w:rPr>
                    <w:t>University of Life</w:t>
                  </w:r>
                </w:ins>
              </w:p>
            </w:tc>
          </w:sdtContent>
        </w:sdt>
      </w:tr>
      <w:tr w:rsidR="00246AE4" w:rsidRPr="0011413A" w14:paraId="4783A532" w14:textId="77777777" w:rsidTr="00237A34">
        <w:trPr>
          <w:trHeight w:val="397"/>
        </w:trPr>
        <w:tc>
          <w:tcPr>
            <w:tcW w:w="1412" w:type="pct"/>
            <w:shd w:val="clear" w:color="auto" w:fill="F2F2F2" w:themeFill="background1" w:themeFillShade="F2"/>
            <w:vAlign w:val="center"/>
          </w:tcPr>
          <w:p w14:paraId="75657450" w14:textId="77777777" w:rsidR="00BE77D6" w:rsidRPr="0011413A" w:rsidRDefault="00BE77D6" w:rsidP="00F60838">
            <w:pPr>
              <w:spacing w:before="80" w:after="80"/>
              <w:rPr>
                <w:rFonts w:ascii="Arial" w:hAnsi="Arial" w:cs="Arial"/>
                <w:lang w:val="en-GB"/>
              </w:rPr>
            </w:pPr>
            <w:r w:rsidRPr="0011413A">
              <w:rPr>
                <w:rFonts w:ascii="Arial" w:hAnsi="Arial" w:cs="Arial"/>
                <w:lang w:val="en-GB"/>
              </w:rPr>
              <w:t>E-mail address:</w:t>
            </w:r>
          </w:p>
        </w:tc>
        <w:sdt>
          <w:sdtPr>
            <w:rPr>
              <w:rFonts w:ascii="Arial" w:hAnsi="Arial" w:cs="Arial"/>
              <w:lang w:val="en-GB"/>
            </w:rPr>
            <w:id w:val="1511563217"/>
            <w:placeholder>
              <w:docPart w:val="DefaultPlaceholder_-1854013440"/>
            </w:placeholder>
            <w:text w:multiLine="1"/>
          </w:sdtPr>
          <w:sdtContent>
            <w:tc>
              <w:tcPr>
                <w:tcW w:w="3588" w:type="pct"/>
                <w:vAlign w:val="center"/>
              </w:tcPr>
              <w:p w14:paraId="502C1DE4" w14:textId="22AAC8A7" w:rsidR="00BE77D6" w:rsidRPr="0011413A" w:rsidRDefault="00900C01" w:rsidP="00F60838">
                <w:pPr>
                  <w:spacing w:before="80" w:after="80"/>
                  <w:rPr>
                    <w:rFonts w:ascii="Arial" w:hAnsi="Arial" w:cs="Arial"/>
                    <w:lang w:val="en-GB"/>
                  </w:rPr>
                </w:pPr>
                <w:ins w:id="3" w:author="Daniel Brink" w:date="2025-05-06T09:26:00Z" w16du:dateUtc="2025-05-06T07:26:00Z">
                  <w:r>
                    <w:rPr>
                      <w:rFonts w:ascii="Arial" w:hAnsi="Arial" w:cs="Arial"/>
                      <w:lang w:val="en-GB"/>
                    </w:rPr>
                    <w:t>email@example.com</w:t>
                  </w:r>
                </w:ins>
              </w:p>
            </w:tc>
          </w:sdtContent>
        </w:sdt>
      </w:tr>
    </w:tbl>
    <w:p w14:paraId="20654230" w14:textId="7700DE21" w:rsidR="00BE77D6" w:rsidRPr="0011413A" w:rsidRDefault="00BE77D6" w:rsidP="00C00442">
      <w:pPr>
        <w:rPr>
          <w:rFonts w:ascii="Arial" w:hAnsi="Arial" w:cs="Arial"/>
          <w:lang w:val="en-GB"/>
        </w:rPr>
      </w:pPr>
    </w:p>
    <w:p w14:paraId="67A8E8CD" w14:textId="5565ECDA" w:rsidR="00BE77D6" w:rsidRPr="00563600" w:rsidRDefault="00893F0C" w:rsidP="00F6318C">
      <w:pPr>
        <w:pStyle w:val="Heading3"/>
      </w:pPr>
      <w:r w:rsidRPr="00563600">
        <w:t>Submitter information</w:t>
      </w:r>
    </w:p>
    <w:p w14:paraId="55F7F79C" w14:textId="599BB2B2" w:rsidR="00196BC1" w:rsidRPr="005B51EF" w:rsidRDefault="00196BC1" w:rsidP="000B7022">
      <w:pPr>
        <w:pStyle w:val="Quote"/>
        <w:rPr>
          <w:i w:val="0"/>
          <w:iCs w:val="0"/>
          <w:color w:val="055B64"/>
        </w:rPr>
      </w:pPr>
      <w:r w:rsidRPr="005B51EF">
        <w:rPr>
          <w:i w:val="0"/>
          <w:iCs w:val="0"/>
          <w:color w:val="055B64"/>
        </w:rPr>
        <w:t>If the submitter is the PI, leave this section empty.</w:t>
      </w:r>
      <w:r w:rsidR="00270223" w:rsidRPr="005B51EF">
        <w:rPr>
          <w:i w:val="0"/>
          <w:iCs w:val="0"/>
          <w:color w:val="055B64"/>
        </w:rPr>
        <w:t xml:space="preserve"> Otherwise, </w:t>
      </w:r>
      <w:r w:rsidR="00C81210">
        <w:rPr>
          <w:i w:val="0"/>
          <w:iCs w:val="0"/>
          <w:color w:val="055B64"/>
        </w:rPr>
        <w:t xml:space="preserve">provide the required information </w:t>
      </w:r>
      <w:r w:rsidR="004E2195" w:rsidRPr="005B51EF">
        <w:rPr>
          <w:i w:val="0"/>
          <w:iCs w:val="0"/>
          <w:color w:val="055B64"/>
        </w:rPr>
        <w:t>and select the role that best suits you from the drop-down menu</w:t>
      </w:r>
      <w:r w:rsidR="00270223" w:rsidRPr="005B51EF">
        <w:rPr>
          <w:i w:val="0"/>
          <w:iCs w:val="0"/>
          <w:color w:val="055B64"/>
        </w:rPr>
        <w:t>.</w:t>
      </w:r>
    </w:p>
    <w:tbl>
      <w:tblPr>
        <w:tblStyle w:val="TableGrid"/>
        <w:tblpPr w:leftFromText="180" w:rightFromText="180" w:vertAnchor="text" w:horzAnchor="margin" w:tblpY="69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46"/>
        <w:gridCol w:w="6470"/>
      </w:tblGrid>
      <w:tr w:rsidR="00154286" w:rsidRPr="0011413A" w14:paraId="60117E71" w14:textId="77777777" w:rsidTr="00237A34">
        <w:trPr>
          <w:trHeight w:val="397"/>
        </w:trPr>
        <w:tc>
          <w:tcPr>
            <w:tcW w:w="1412" w:type="pct"/>
            <w:shd w:val="clear" w:color="auto" w:fill="F2F2F2" w:themeFill="background1" w:themeFillShade="F2"/>
            <w:vAlign w:val="center"/>
          </w:tcPr>
          <w:p w14:paraId="24E2EE2B" w14:textId="77777777" w:rsidR="001C1453" w:rsidRPr="0011413A" w:rsidRDefault="000407BD" w:rsidP="00F60838">
            <w:pPr>
              <w:spacing w:before="80" w:after="80"/>
              <w:rPr>
                <w:rFonts w:ascii="Arial" w:hAnsi="Arial" w:cs="Arial"/>
                <w:lang w:val="en-GB"/>
              </w:rPr>
            </w:pPr>
            <w:r w:rsidRPr="0011413A">
              <w:rPr>
                <w:rFonts w:ascii="Arial" w:hAnsi="Arial" w:cs="Arial"/>
                <w:lang w:val="en-GB"/>
              </w:rPr>
              <w:t>First name</w:t>
            </w:r>
            <w:r w:rsidR="001C1453" w:rsidRPr="0011413A">
              <w:rPr>
                <w:rFonts w:ascii="Arial" w:hAnsi="Arial" w:cs="Arial"/>
                <w:lang w:val="en-GB"/>
              </w:rPr>
              <w:t>:</w:t>
            </w:r>
          </w:p>
        </w:tc>
        <w:sdt>
          <w:sdtPr>
            <w:rPr>
              <w:rFonts w:ascii="Arial" w:hAnsi="Arial" w:cs="Arial"/>
              <w:lang w:val="en-GB"/>
            </w:rPr>
            <w:id w:val="2142302059"/>
            <w:placeholder>
              <w:docPart w:val="DefaultPlaceholder_-1854013440"/>
            </w:placeholder>
            <w:showingPlcHdr/>
            <w:text w:multiLine="1"/>
          </w:sdtPr>
          <w:sdtContent>
            <w:tc>
              <w:tcPr>
                <w:tcW w:w="3588" w:type="pct"/>
                <w:shd w:val="clear" w:color="auto" w:fill="auto"/>
                <w:vAlign w:val="center"/>
              </w:tcPr>
              <w:p w14:paraId="30D7C0F0" w14:textId="1E96D9C0" w:rsidR="001C1453" w:rsidRPr="0011413A" w:rsidRDefault="006C52F5" w:rsidP="00F60838">
                <w:pPr>
                  <w:spacing w:before="80" w:after="80"/>
                  <w:rPr>
                    <w:rFonts w:ascii="Arial" w:hAnsi="Arial" w:cs="Arial"/>
                    <w:lang w:val="en-GB"/>
                  </w:rPr>
                </w:pPr>
                <w:r w:rsidRPr="00963948">
                  <w:rPr>
                    <w:rStyle w:val="PlaceholderText"/>
                    <w:shd w:val="clear" w:color="auto" w:fill="F2F2F2" w:themeFill="background1" w:themeFillShade="F2"/>
                    <w:lang w:val="en-GB"/>
                  </w:rPr>
                  <w:t>Click or tap here to enter text.</w:t>
                </w:r>
              </w:p>
            </w:tc>
          </w:sdtContent>
        </w:sdt>
      </w:tr>
      <w:tr w:rsidR="00246AE4" w:rsidRPr="0011413A" w14:paraId="1AA9D674" w14:textId="77777777" w:rsidTr="00237A34">
        <w:trPr>
          <w:trHeight w:val="397"/>
        </w:trPr>
        <w:tc>
          <w:tcPr>
            <w:tcW w:w="1412" w:type="pct"/>
            <w:shd w:val="clear" w:color="auto" w:fill="F2F2F2" w:themeFill="background1" w:themeFillShade="F2"/>
            <w:vAlign w:val="center"/>
          </w:tcPr>
          <w:p w14:paraId="1A2CAB4A" w14:textId="77777777" w:rsidR="001C1453" w:rsidRPr="0011413A" w:rsidRDefault="00D46FCC" w:rsidP="00F60838">
            <w:pPr>
              <w:spacing w:before="80" w:after="80"/>
              <w:rPr>
                <w:rFonts w:ascii="Arial" w:hAnsi="Arial" w:cs="Arial"/>
                <w:lang w:val="en-GB"/>
              </w:rPr>
            </w:pPr>
            <w:r w:rsidRPr="0011413A">
              <w:rPr>
                <w:rFonts w:ascii="Arial" w:hAnsi="Arial" w:cs="Arial"/>
                <w:lang w:val="en-GB"/>
              </w:rPr>
              <w:t>Surn</w:t>
            </w:r>
            <w:r w:rsidR="000407BD" w:rsidRPr="0011413A">
              <w:rPr>
                <w:rFonts w:ascii="Arial" w:hAnsi="Arial" w:cs="Arial"/>
                <w:lang w:val="en-GB"/>
              </w:rPr>
              <w:t>ame:</w:t>
            </w:r>
          </w:p>
        </w:tc>
        <w:sdt>
          <w:sdtPr>
            <w:rPr>
              <w:rFonts w:ascii="Arial" w:hAnsi="Arial" w:cs="Arial"/>
              <w:lang w:val="en-GB"/>
            </w:rPr>
            <w:id w:val="28541716"/>
            <w:placeholder>
              <w:docPart w:val="DefaultPlaceholder_-1854013440"/>
            </w:placeholder>
            <w:showingPlcHdr/>
            <w:text w:multiLine="1"/>
          </w:sdtPr>
          <w:sdtContent>
            <w:tc>
              <w:tcPr>
                <w:tcW w:w="3588" w:type="pct"/>
                <w:vAlign w:val="center"/>
              </w:tcPr>
              <w:p w14:paraId="3EB4017C" w14:textId="74972A01" w:rsidR="001C1453" w:rsidRPr="0011413A" w:rsidRDefault="006C52F5" w:rsidP="00F60838">
                <w:pPr>
                  <w:spacing w:before="80" w:after="80"/>
                  <w:rPr>
                    <w:rFonts w:ascii="Arial" w:hAnsi="Arial" w:cs="Arial"/>
                    <w:lang w:val="en-GB"/>
                  </w:rPr>
                </w:pPr>
                <w:r w:rsidRPr="00963948">
                  <w:rPr>
                    <w:rStyle w:val="PlaceholderText"/>
                    <w:shd w:val="clear" w:color="auto" w:fill="F2F2F2" w:themeFill="background1" w:themeFillShade="F2"/>
                    <w:lang w:val="en-GB"/>
                  </w:rPr>
                  <w:t>Click or tap here to enter text.</w:t>
                </w:r>
              </w:p>
            </w:tc>
          </w:sdtContent>
        </w:sdt>
      </w:tr>
      <w:tr w:rsidR="00246AE4" w:rsidRPr="0011413A" w14:paraId="03E8BBA1" w14:textId="77777777" w:rsidTr="00237A34">
        <w:trPr>
          <w:trHeight w:val="397"/>
        </w:trPr>
        <w:tc>
          <w:tcPr>
            <w:tcW w:w="1412" w:type="pct"/>
            <w:shd w:val="clear" w:color="auto" w:fill="F2F2F2" w:themeFill="background1" w:themeFillShade="F2"/>
            <w:vAlign w:val="center"/>
          </w:tcPr>
          <w:p w14:paraId="0094E2E8" w14:textId="77777777" w:rsidR="000407BD" w:rsidRPr="0011413A" w:rsidRDefault="000407BD" w:rsidP="00F60838">
            <w:pPr>
              <w:spacing w:before="80" w:after="80"/>
              <w:rPr>
                <w:rFonts w:ascii="Arial" w:hAnsi="Arial" w:cs="Arial"/>
                <w:lang w:val="en-GB"/>
              </w:rPr>
            </w:pPr>
            <w:r w:rsidRPr="0011413A">
              <w:rPr>
                <w:rFonts w:ascii="Arial" w:hAnsi="Arial" w:cs="Arial"/>
                <w:lang w:val="en-GB"/>
              </w:rPr>
              <w:t>Institutional affiliation:</w:t>
            </w:r>
          </w:p>
        </w:tc>
        <w:sdt>
          <w:sdtPr>
            <w:rPr>
              <w:rFonts w:ascii="Arial" w:hAnsi="Arial" w:cs="Arial"/>
              <w:lang w:val="en-GB"/>
            </w:rPr>
            <w:id w:val="-1679873038"/>
            <w:placeholder>
              <w:docPart w:val="DefaultPlaceholder_-1854013440"/>
            </w:placeholder>
            <w:showingPlcHdr/>
            <w:text w:multiLine="1"/>
          </w:sdtPr>
          <w:sdtContent>
            <w:tc>
              <w:tcPr>
                <w:tcW w:w="3588" w:type="pct"/>
                <w:vAlign w:val="center"/>
              </w:tcPr>
              <w:p w14:paraId="6AD18BAF" w14:textId="14AE55C7" w:rsidR="000407BD" w:rsidRPr="0011413A" w:rsidRDefault="006C52F5" w:rsidP="00F60838">
                <w:pPr>
                  <w:spacing w:before="80" w:after="80"/>
                  <w:rPr>
                    <w:rFonts w:ascii="Arial" w:hAnsi="Arial" w:cs="Arial"/>
                    <w:lang w:val="en-GB"/>
                  </w:rPr>
                </w:pPr>
                <w:r w:rsidRPr="00963948">
                  <w:rPr>
                    <w:rStyle w:val="PlaceholderText"/>
                    <w:shd w:val="clear" w:color="auto" w:fill="F2F2F2" w:themeFill="background1" w:themeFillShade="F2"/>
                    <w:lang w:val="en-GB"/>
                  </w:rPr>
                  <w:t>Click or tap here to enter text.</w:t>
                </w:r>
              </w:p>
            </w:tc>
          </w:sdtContent>
        </w:sdt>
      </w:tr>
      <w:tr w:rsidR="001522AA" w:rsidRPr="0011413A" w14:paraId="3F828077" w14:textId="77777777" w:rsidTr="00237A34">
        <w:trPr>
          <w:trHeight w:val="397"/>
        </w:trPr>
        <w:tc>
          <w:tcPr>
            <w:tcW w:w="1412" w:type="pct"/>
            <w:shd w:val="clear" w:color="auto" w:fill="F2F2F2" w:themeFill="background1" w:themeFillShade="F2"/>
            <w:vAlign w:val="center"/>
          </w:tcPr>
          <w:p w14:paraId="1272C284" w14:textId="77777777" w:rsidR="000407BD" w:rsidRPr="0011413A" w:rsidRDefault="000407BD" w:rsidP="00F60838">
            <w:pPr>
              <w:spacing w:before="80" w:after="80"/>
              <w:rPr>
                <w:rFonts w:ascii="Arial" w:hAnsi="Arial" w:cs="Arial"/>
                <w:lang w:val="en-GB"/>
              </w:rPr>
            </w:pPr>
            <w:r w:rsidRPr="0011413A">
              <w:rPr>
                <w:rFonts w:ascii="Arial" w:hAnsi="Arial" w:cs="Arial"/>
                <w:lang w:val="en-GB"/>
              </w:rPr>
              <w:t>E-mail address:</w:t>
            </w:r>
          </w:p>
        </w:tc>
        <w:sdt>
          <w:sdtPr>
            <w:rPr>
              <w:rFonts w:ascii="Arial" w:hAnsi="Arial" w:cs="Arial"/>
              <w:lang w:val="en-GB"/>
            </w:rPr>
            <w:id w:val="952064517"/>
            <w:placeholder>
              <w:docPart w:val="DefaultPlaceholder_-1854013440"/>
            </w:placeholder>
            <w:showingPlcHdr/>
            <w:text w:multiLine="1"/>
          </w:sdtPr>
          <w:sdtContent>
            <w:tc>
              <w:tcPr>
                <w:tcW w:w="3588" w:type="pct"/>
                <w:vAlign w:val="center"/>
              </w:tcPr>
              <w:p w14:paraId="579D102D" w14:textId="60292401" w:rsidR="000407BD" w:rsidRPr="0011413A" w:rsidRDefault="006C52F5" w:rsidP="00F60838">
                <w:pPr>
                  <w:spacing w:before="80" w:after="80"/>
                  <w:rPr>
                    <w:rFonts w:ascii="Arial" w:hAnsi="Arial" w:cs="Arial"/>
                    <w:lang w:val="en-GB"/>
                  </w:rPr>
                </w:pPr>
                <w:r w:rsidRPr="00963948">
                  <w:rPr>
                    <w:rStyle w:val="PlaceholderText"/>
                    <w:shd w:val="clear" w:color="auto" w:fill="F2F2F2" w:themeFill="background1" w:themeFillShade="F2"/>
                    <w:lang w:val="en-GB"/>
                  </w:rPr>
                  <w:t>Click or tap here to enter text.</w:t>
                </w:r>
              </w:p>
            </w:tc>
          </w:sdtContent>
        </w:sdt>
      </w:tr>
      <w:tr w:rsidR="00BE77D6" w:rsidRPr="0011413A" w14:paraId="4144463C" w14:textId="77777777" w:rsidTr="00237A34">
        <w:trPr>
          <w:trHeight w:val="397"/>
        </w:trPr>
        <w:tc>
          <w:tcPr>
            <w:tcW w:w="1412" w:type="pct"/>
            <w:shd w:val="clear" w:color="auto" w:fill="F2F2F2" w:themeFill="background1" w:themeFillShade="F2"/>
            <w:vAlign w:val="center"/>
          </w:tcPr>
          <w:p w14:paraId="0C872136" w14:textId="684056DC" w:rsidR="00BE77D6" w:rsidRPr="0011413A" w:rsidRDefault="00BE77D6" w:rsidP="00F60838">
            <w:pPr>
              <w:spacing w:before="80" w:after="80"/>
              <w:rPr>
                <w:rFonts w:ascii="Arial" w:hAnsi="Arial" w:cs="Arial"/>
                <w:lang w:val="en-GB"/>
              </w:rPr>
            </w:pPr>
            <w:r w:rsidRPr="0011413A">
              <w:rPr>
                <w:rFonts w:ascii="Arial" w:hAnsi="Arial" w:cs="Arial"/>
                <w:lang w:val="en-GB"/>
              </w:rPr>
              <w:t>Role:</w:t>
            </w:r>
          </w:p>
        </w:tc>
        <w:sdt>
          <w:sdtPr>
            <w:rPr>
              <w:rFonts w:ascii="Arial" w:hAnsi="Arial" w:cs="Arial"/>
              <w:lang w:val="en-GB"/>
            </w:rPr>
            <w:id w:val="-1165314417"/>
            <w:placeholder>
              <w:docPart w:val="DefaultPlaceholder_-1854013438"/>
            </w:placeholder>
            <w:showingPlcHdr/>
            <w:dropDownList>
              <w:listItem w:displayText="Choose one option." w:value=""/>
              <w:listItem w:displayText="Lab manager" w:value="1"/>
              <w:listItem w:displayText="Senior researcher" w:value="2"/>
              <w:listItem w:displayText="Postdoctoral researcher" w:value="3"/>
              <w:listItem w:displayText="PhD student" w:value="4"/>
              <w:listItem w:displayText="MSc student" w:value="5"/>
              <w:listItem w:displayText="BSc student" w:value="6"/>
              <w:listItem w:displayText="Bioinformatician" w:value="7"/>
              <w:listItem w:displayText="Data steward" w:value="8"/>
              <w:listItem w:displayText="Other" w:value="9"/>
            </w:dropDownList>
          </w:sdtPr>
          <w:sdtContent>
            <w:tc>
              <w:tcPr>
                <w:tcW w:w="3588" w:type="pct"/>
                <w:vAlign w:val="center"/>
              </w:tcPr>
              <w:p w14:paraId="3711CF23" w14:textId="7888D2A1" w:rsidR="00BE77D6" w:rsidRPr="0011413A" w:rsidRDefault="00010F37" w:rsidP="00F60838">
                <w:pPr>
                  <w:spacing w:before="80" w:after="80"/>
                  <w:rPr>
                    <w:rFonts w:ascii="Arial" w:hAnsi="Arial" w:cs="Arial"/>
                    <w:lang w:val="en-GB"/>
                  </w:rPr>
                </w:pPr>
                <w:r w:rsidRPr="00963948">
                  <w:rPr>
                    <w:rStyle w:val="PlaceholderText"/>
                    <w:shd w:val="clear" w:color="auto" w:fill="F2F2F2" w:themeFill="background1" w:themeFillShade="F2"/>
                    <w:lang w:val="en-GB"/>
                  </w:rPr>
                  <w:t>Choose an item.</w:t>
                </w:r>
              </w:p>
            </w:tc>
          </w:sdtContent>
        </w:sdt>
      </w:tr>
    </w:tbl>
    <w:p w14:paraId="36DA81C1" w14:textId="1903B28B" w:rsidR="006434D2" w:rsidRPr="0011413A" w:rsidRDefault="008C7814" w:rsidP="00563600">
      <w:pPr>
        <w:pStyle w:val="Heading1"/>
      </w:pPr>
      <w:r>
        <w:lastRenderedPageBreak/>
        <w:t xml:space="preserve">2. </w:t>
      </w:r>
      <w:r w:rsidR="00893F0C" w:rsidRPr="0011413A">
        <w:t>Species information</w:t>
      </w:r>
    </w:p>
    <w:tbl>
      <w:tblPr>
        <w:tblStyle w:val="TableGrid"/>
        <w:tblpPr w:leftFromText="180" w:rightFromText="180" w:vertAnchor="text" w:horzAnchor="margin" w:tblpY="69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72"/>
        <w:gridCol w:w="6044"/>
      </w:tblGrid>
      <w:tr w:rsidR="00246AE4" w:rsidRPr="0011413A" w14:paraId="4EE67E25" w14:textId="77777777" w:rsidTr="001B4843">
        <w:trPr>
          <w:trHeight w:val="397"/>
        </w:trPr>
        <w:tc>
          <w:tcPr>
            <w:tcW w:w="1648" w:type="pct"/>
            <w:shd w:val="clear" w:color="auto" w:fill="F2F2F2" w:themeFill="background1" w:themeFillShade="F2"/>
            <w:vAlign w:val="center"/>
          </w:tcPr>
          <w:p w14:paraId="15A0646F" w14:textId="77777777" w:rsidR="00DF312B" w:rsidRPr="0011413A" w:rsidRDefault="00DF312B" w:rsidP="00F60838">
            <w:pPr>
              <w:spacing w:before="80" w:after="80"/>
              <w:rPr>
                <w:rFonts w:ascii="Arial" w:hAnsi="Arial" w:cs="Arial"/>
                <w:lang w:val="en-GB"/>
              </w:rPr>
            </w:pPr>
            <w:r w:rsidRPr="0011413A">
              <w:rPr>
                <w:rFonts w:ascii="Arial" w:hAnsi="Arial" w:cs="Arial"/>
                <w:lang w:val="en-GB"/>
              </w:rPr>
              <w:t>Scientific name:</w:t>
            </w:r>
          </w:p>
        </w:tc>
        <w:sdt>
          <w:sdtPr>
            <w:rPr>
              <w:rFonts w:ascii="Arial" w:hAnsi="Arial" w:cs="Arial"/>
              <w:i/>
              <w:iCs/>
              <w:lang w:val="en-GB"/>
            </w:rPr>
            <w:id w:val="-780183559"/>
            <w:placeholder>
              <w:docPart w:val="DefaultPlaceholder_-1854013440"/>
            </w:placeholder>
            <w:text w:multiLine="1"/>
          </w:sdtPr>
          <w:sdtContent>
            <w:tc>
              <w:tcPr>
                <w:tcW w:w="3352" w:type="pct"/>
                <w:vAlign w:val="center"/>
              </w:tcPr>
              <w:p w14:paraId="4539A11C" w14:textId="59B8DBFD" w:rsidR="00DF312B" w:rsidRPr="0011413A" w:rsidRDefault="00900C01" w:rsidP="00F60838">
                <w:pPr>
                  <w:spacing w:before="80" w:after="80"/>
                  <w:rPr>
                    <w:rFonts w:ascii="Arial" w:hAnsi="Arial" w:cs="Arial"/>
                    <w:i/>
                    <w:iCs/>
                    <w:lang w:val="en-GB"/>
                  </w:rPr>
                </w:pPr>
                <w:ins w:id="4" w:author="Daniel Brink" w:date="2025-05-06T09:27:00Z" w16du:dateUtc="2025-05-06T07:27:00Z">
                  <w:r w:rsidRPr="00900C01">
                    <w:rPr>
                      <w:rFonts w:ascii="Arial" w:hAnsi="Arial" w:cs="Arial"/>
                      <w:i/>
                      <w:iCs/>
                      <w:lang w:val="en-GB"/>
                    </w:rPr>
                    <w:t xml:space="preserve"> </w:t>
                  </w:r>
                  <w:r w:rsidRPr="00900C01">
                    <w:rPr>
                      <w:rFonts w:ascii="Arial" w:hAnsi="Arial" w:cs="Arial"/>
                      <w:i/>
                      <w:iCs/>
                      <w:lang w:val="en-GB"/>
                    </w:rPr>
                    <w:t xml:space="preserve">Aspergillus </w:t>
                  </w:r>
                  <w:proofErr w:type="spellStart"/>
                  <w:r w:rsidRPr="00900C01">
                    <w:rPr>
                      <w:rFonts w:ascii="Arial" w:hAnsi="Arial" w:cs="Arial"/>
                      <w:i/>
                      <w:iCs/>
                      <w:lang w:val="en-GB"/>
                    </w:rPr>
                    <w:t>nidulans</w:t>
                  </w:r>
                </w:ins>
                <w:proofErr w:type="spellEnd"/>
              </w:p>
            </w:tc>
          </w:sdtContent>
        </w:sdt>
      </w:tr>
      <w:tr w:rsidR="00246AE4" w:rsidRPr="0011413A" w14:paraId="2EF7D342" w14:textId="77777777" w:rsidTr="001B4843">
        <w:trPr>
          <w:trHeight w:val="397"/>
        </w:trPr>
        <w:tc>
          <w:tcPr>
            <w:tcW w:w="1648" w:type="pct"/>
            <w:shd w:val="clear" w:color="auto" w:fill="F2F2F2" w:themeFill="background1" w:themeFillShade="F2"/>
            <w:vAlign w:val="center"/>
          </w:tcPr>
          <w:p w14:paraId="7B823C83" w14:textId="77777777" w:rsidR="00DF312B" w:rsidRPr="0011413A" w:rsidRDefault="00DF312B" w:rsidP="00F60838">
            <w:pPr>
              <w:spacing w:before="80" w:after="80"/>
              <w:rPr>
                <w:rFonts w:ascii="Arial" w:hAnsi="Arial" w:cs="Arial"/>
                <w:lang w:val="en-GB"/>
              </w:rPr>
            </w:pPr>
            <w:r w:rsidRPr="0011413A">
              <w:rPr>
                <w:rFonts w:ascii="Arial" w:hAnsi="Arial" w:cs="Arial"/>
                <w:lang w:val="en-GB"/>
              </w:rPr>
              <w:t>English (common) name:</w:t>
            </w:r>
          </w:p>
        </w:tc>
        <w:sdt>
          <w:sdtPr>
            <w:rPr>
              <w:rFonts w:ascii="Arial" w:hAnsi="Arial" w:cs="Arial"/>
              <w:lang w:val="en-GB"/>
            </w:rPr>
            <w:id w:val="1472479497"/>
            <w:placeholder>
              <w:docPart w:val="DefaultPlaceholder_-1854013440"/>
            </w:placeholder>
            <w:text w:multiLine="1"/>
          </w:sdtPr>
          <w:sdtContent>
            <w:tc>
              <w:tcPr>
                <w:tcW w:w="3352" w:type="pct"/>
                <w:vAlign w:val="center"/>
              </w:tcPr>
              <w:p w14:paraId="4E585D15" w14:textId="07845DEC" w:rsidR="00DF312B" w:rsidRPr="0011413A" w:rsidRDefault="00900C01" w:rsidP="00F60838">
                <w:pPr>
                  <w:spacing w:before="80" w:after="80"/>
                  <w:rPr>
                    <w:rFonts w:ascii="Arial" w:hAnsi="Arial" w:cs="Arial"/>
                    <w:lang w:val="en-GB"/>
                  </w:rPr>
                </w:pPr>
                <w:ins w:id="5" w:author="Daniel Brink" w:date="2025-05-06T09:27:00Z" w16du:dateUtc="2025-05-06T07:27:00Z">
                  <w:r>
                    <w:rPr>
                      <w:rFonts w:ascii="Arial" w:hAnsi="Arial" w:cs="Arial"/>
                      <w:lang w:val="en-GB"/>
                    </w:rPr>
                    <w:t xml:space="preserve">A </w:t>
                  </w:r>
                  <w:proofErr w:type="gramStart"/>
                  <w:r>
                    <w:rPr>
                      <w:rFonts w:ascii="Arial" w:hAnsi="Arial" w:cs="Arial"/>
                      <w:lang w:val="en-GB"/>
                    </w:rPr>
                    <w:t>filamentous fungi</w:t>
                  </w:r>
                </w:ins>
                <w:proofErr w:type="gramEnd"/>
              </w:p>
            </w:tc>
          </w:sdtContent>
        </w:sdt>
      </w:tr>
    </w:tbl>
    <w:p w14:paraId="747062A4" w14:textId="350433F6" w:rsidR="00DF312B" w:rsidRPr="0011413A" w:rsidRDefault="00DF312B" w:rsidP="00C00442">
      <w:pPr>
        <w:rPr>
          <w:rFonts w:ascii="Arial" w:hAnsi="Arial" w:cs="Arial"/>
          <w:lang w:val="en-GB"/>
        </w:rPr>
      </w:pPr>
    </w:p>
    <w:p w14:paraId="16851B5A" w14:textId="532BE11C" w:rsidR="004F5FFC" w:rsidRPr="00F6318C" w:rsidRDefault="00C81210" w:rsidP="00F6318C">
      <w:pPr>
        <w:pStyle w:val="Heading3"/>
      </w:pPr>
      <w:r w:rsidRPr="00F6318C">
        <w:t>Species d</w:t>
      </w:r>
      <w:r w:rsidR="00893F0C" w:rsidRPr="00F6318C">
        <w:t>escription</w:t>
      </w:r>
    </w:p>
    <w:p w14:paraId="4237CCA5" w14:textId="2AD444FA" w:rsidR="00D1446A" w:rsidRPr="005B51EF" w:rsidRDefault="00F276CB" w:rsidP="000B7022">
      <w:pPr>
        <w:pStyle w:val="Quote"/>
        <w:rPr>
          <w:i w:val="0"/>
          <w:iCs w:val="0"/>
          <w:color w:val="055B64"/>
        </w:rPr>
      </w:pPr>
      <w:r w:rsidRPr="005B51EF">
        <w:rPr>
          <w:i w:val="0"/>
          <w:iCs w:val="0"/>
          <w:color w:val="055B64"/>
        </w:rPr>
        <w:t>P</w:t>
      </w:r>
      <w:r w:rsidR="00C00DBE" w:rsidRPr="005B51EF">
        <w:rPr>
          <w:i w:val="0"/>
          <w:iCs w:val="0"/>
          <w:color w:val="055B64"/>
        </w:rPr>
        <w:t>rovide a brief description</w:t>
      </w:r>
      <w:r w:rsidR="00270223" w:rsidRPr="005B51EF">
        <w:rPr>
          <w:i w:val="0"/>
          <w:iCs w:val="0"/>
          <w:color w:val="055B64"/>
        </w:rPr>
        <w:t xml:space="preserve"> </w:t>
      </w:r>
      <w:r w:rsidR="00C81210">
        <w:rPr>
          <w:i w:val="0"/>
          <w:iCs w:val="0"/>
          <w:color w:val="055B64"/>
        </w:rPr>
        <w:t xml:space="preserve">(max. 200 words) description </w:t>
      </w:r>
      <w:r w:rsidR="00270223" w:rsidRPr="005B51EF">
        <w:rPr>
          <w:i w:val="0"/>
          <w:iCs w:val="0"/>
          <w:color w:val="055B64"/>
        </w:rPr>
        <w:t xml:space="preserve">of the </w:t>
      </w:r>
      <w:r w:rsidRPr="005B51EF">
        <w:rPr>
          <w:i w:val="0"/>
          <w:iCs w:val="0"/>
          <w:color w:val="055B64"/>
        </w:rPr>
        <w:t xml:space="preserve">source </w:t>
      </w:r>
      <w:r w:rsidR="00270223" w:rsidRPr="005B51EF">
        <w:rPr>
          <w:i w:val="0"/>
          <w:iCs w:val="0"/>
          <w:color w:val="055B64"/>
        </w:rPr>
        <w:t>species</w:t>
      </w:r>
      <w:r w:rsidRPr="005B51EF">
        <w:rPr>
          <w:i w:val="0"/>
          <w:iCs w:val="0"/>
          <w:color w:val="055B64"/>
        </w:rPr>
        <w:t xml:space="preserve"> of the genome data</w:t>
      </w:r>
      <w:r w:rsidR="00270223" w:rsidRPr="005B51EF">
        <w:rPr>
          <w:i w:val="0"/>
          <w:iCs w:val="0"/>
          <w:color w:val="055B64"/>
        </w:rPr>
        <w:t xml:space="preserve">. Focus on </w:t>
      </w:r>
      <w:r w:rsidR="00C81210">
        <w:rPr>
          <w:i w:val="0"/>
          <w:iCs w:val="0"/>
          <w:color w:val="055B64"/>
        </w:rPr>
        <w:t xml:space="preserve">key </w:t>
      </w:r>
      <w:r w:rsidR="00270223" w:rsidRPr="005B51EF">
        <w:rPr>
          <w:i w:val="0"/>
          <w:iCs w:val="0"/>
          <w:color w:val="055B64"/>
        </w:rPr>
        <w:t xml:space="preserve">characteristics </w:t>
      </w:r>
      <w:r w:rsidR="00C81210">
        <w:rPr>
          <w:i w:val="0"/>
          <w:iCs w:val="0"/>
          <w:color w:val="055B64"/>
        </w:rPr>
        <w:t>r</w:t>
      </w:r>
      <w:r w:rsidR="00270223" w:rsidRPr="005B51EF">
        <w:rPr>
          <w:i w:val="0"/>
          <w:iCs w:val="0"/>
          <w:color w:val="055B64"/>
        </w:rPr>
        <w:t>elevant</w:t>
      </w:r>
      <w:r w:rsidR="00C81210">
        <w:rPr>
          <w:i w:val="0"/>
          <w:iCs w:val="0"/>
          <w:color w:val="055B64"/>
        </w:rPr>
        <w:t xml:space="preserve"> to</w:t>
      </w:r>
      <w:r w:rsidR="00270223" w:rsidRPr="005B51EF">
        <w:rPr>
          <w:i w:val="0"/>
          <w:iCs w:val="0"/>
          <w:color w:val="055B64"/>
        </w:rPr>
        <w:t xml:space="preserve"> the genome project (e.g., biology, ecology, range)</w:t>
      </w:r>
      <w:r w:rsidR="00C00DBE" w:rsidRPr="005B51EF">
        <w:rPr>
          <w:i w:val="0"/>
          <w:iCs w:val="0"/>
          <w:color w:val="055B64"/>
        </w:rPr>
        <w:t>.</w:t>
      </w:r>
      <w:r w:rsidR="00825A60">
        <w:rPr>
          <w:i w:val="0"/>
          <w:iCs w:val="0"/>
          <w:color w:val="055B64"/>
        </w:rPr>
        <w:t xml:space="preserve"> Use in-</w:t>
      </w:r>
      <w:r w:rsidR="00270223" w:rsidRPr="005B51EF">
        <w:rPr>
          <w:i w:val="0"/>
          <w:iCs w:val="0"/>
          <w:color w:val="055B64"/>
        </w:rPr>
        <w:t>text citations</w:t>
      </w:r>
      <w:r w:rsidR="00825A60">
        <w:rPr>
          <w:i w:val="0"/>
          <w:iCs w:val="0"/>
          <w:color w:val="055B64"/>
        </w:rPr>
        <w:t xml:space="preserve"> as needed</w:t>
      </w:r>
      <w:r w:rsidR="00270223" w:rsidRPr="005B51EF">
        <w:rPr>
          <w:i w:val="0"/>
          <w:iCs w:val="0"/>
          <w:color w:val="055B64"/>
        </w:rPr>
        <w:t>, following</w:t>
      </w:r>
      <w:r w:rsidR="005E64EA" w:rsidRPr="005B51EF">
        <w:rPr>
          <w:i w:val="0"/>
          <w:iCs w:val="0"/>
          <w:color w:val="055B64"/>
        </w:rPr>
        <w:t xml:space="preserve"> the</w:t>
      </w:r>
      <w:r w:rsidR="00270223" w:rsidRPr="005B51EF">
        <w:rPr>
          <w:i w:val="0"/>
          <w:iCs w:val="0"/>
          <w:color w:val="055B64"/>
        </w:rPr>
        <w:t xml:space="preserve"> </w:t>
      </w:r>
      <w:hyperlink r:id="rId12" w:history="1">
        <w:r w:rsidR="00270223" w:rsidRPr="00FA13B9">
          <w:rPr>
            <w:rStyle w:val="Hyperlink"/>
            <w:i w:val="0"/>
            <w:iCs w:val="0"/>
          </w:rPr>
          <w:t>APA</w:t>
        </w:r>
        <w:r w:rsidR="005373D0" w:rsidRPr="00FA13B9">
          <w:rPr>
            <w:rStyle w:val="Hyperlink"/>
            <w:i w:val="0"/>
            <w:iCs w:val="0"/>
          </w:rPr>
          <w:t xml:space="preserve"> </w:t>
        </w:r>
        <w:r w:rsidR="00270223" w:rsidRPr="00FA13B9">
          <w:rPr>
            <w:rStyle w:val="Hyperlink"/>
            <w:i w:val="0"/>
            <w:iCs w:val="0"/>
          </w:rPr>
          <w:t>7</w:t>
        </w:r>
      </w:hyperlink>
      <w:r w:rsidR="00270223" w:rsidRPr="006C0B8A">
        <w:rPr>
          <w:rStyle w:val="Hyperlink"/>
          <w:u w:val="none"/>
        </w:rPr>
        <w:t xml:space="preserve"> </w:t>
      </w:r>
      <w:r w:rsidR="00270223" w:rsidRPr="005B51EF">
        <w:rPr>
          <w:i w:val="0"/>
          <w:iCs w:val="0"/>
          <w:color w:val="055B64"/>
        </w:rPr>
        <w:t>format</w:t>
      </w:r>
      <w:r w:rsidR="00D1446A" w:rsidRPr="005B51EF">
        <w:rPr>
          <w:i w:val="0"/>
          <w:iCs w:val="0"/>
          <w:color w:val="055B64"/>
        </w:rPr>
        <w:t xml:space="preserve">. </w:t>
      </w:r>
    </w:p>
    <w:p w14:paraId="0EFA278D" w14:textId="24FBE565" w:rsidR="00270223" w:rsidRPr="005B51EF" w:rsidRDefault="00D1446A" w:rsidP="006C0B8A">
      <w:pPr>
        <w:pStyle w:val="Quote"/>
        <w:numPr>
          <w:ilvl w:val="0"/>
          <w:numId w:val="9"/>
        </w:numPr>
        <w:spacing w:before="0" w:after="0"/>
        <w:rPr>
          <w:i w:val="0"/>
          <w:iCs w:val="0"/>
          <w:color w:val="055B64"/>
        </w:rPr>
      </w:pPr>
      <w:r w:rsidRPr="005B51EF">
        <w:rPr>
          <w:i w:val="0"/>
          <w:iCs w:val="0"/>
          <w:color w:val="055B64"/>
        </w:rPr>
        <w:t>I</w:t>
      </w:r>
      <w:r w:rsidR="00825A60">
        <w:rPr>
          <w:i w:val="0"/>
          <w:iCs w:val="0"/>
          <w:color w:val="055B64"/>
        </w:rPr>
        <w:t xml:space="preserve">talicize </w:t>
      </w:r>
      <w:r w:rsidRPr="005B51EF">
        <w:rPr>
          <w:i w:val="0"/>
          <w:iCs w:val="0"/>
          <w:color w:val="055B64"/>
        </w:rPr>
        <w:t>s</w:t>
      </w:r>
      <w:r w:rsidR="006C0B8A">
        <w:rPr>
          <w:i w:val="0"/>
          <w:iCs w:val="0"/>
          <w:color w:val="055B64"/>
        </w:rPr>
        <w:t>pecies s</w:t>
      </w:r>
      <w:r w:rsidRPr="005B51EF">
        <w:rPr>
          <w:i w:val="0"/>
          <w:iCs w:val="0"/>
          <w:color w:val="055B64"/>
        </w:rPr>
        <w:t>cientific</w:t>
      </w:r>
      <w:r w:rsidR="00825A60">
        <w:rPr>
          <w:i w:val="0"/>
          <w:iCs w:val="0"/>
          <w:color w:val="055B64"/>
        </w:rPr>
        <w:t xml:space="preserve"> </w:t>
      </w:r>
      <w:r w:rsidR="006C0B8A">
        <w:rPr>
          <w:i w:val="0"/>
          <w:iCs w:val="0"/>
          <w:color w:val="055B64"/>
        </w:rPr>
        <w:t xml:space="preserve">names </w:t>
      </w:r>
      <w:r w:rsidR="00825A60">
        <w:rPr>
          <w:i w:val="0"/>
          <w:iCs w:val="0"/>
          <w:color w:val="055B64"/>
        </w:rPr>
        <w:t xml:space="preserve">using </w:t>
      </w:r>
      <w:r w:rsidR="00825A60" w:rsidRPr="005B51EF">
        <w:rPr>
          <w:i w:val="0"/>
          <w:iCs w:val="0"/>
          <w:color w:val="055B64"/>
        </w:rPr>
        <w:t>asterisks</w:t>
      </w:r>
      <w:r w:rsidRPr="005B51EF">
        <w:rPr>
          <w:i w:val="0"/>
          <w:iCs w:val="0"/>
          <w:color w:val="055B64"/>
        </w:rPr>
        <w:t xml:space="preserve"> (e.g., *Homo sapiens*)</w:t>
      </w:r>
      <w:r w:rsidR="005F47D1" w:rsidRPr="005B51EF">
        <w:rPr>
          <w:i w:val="0"/>
          <w:iCs w:val="0"/>
          <w:color w:val="055B64"/>
        </w:rPr>
        <w:t>.</w:t>
      </w:r>
    </w:p>
    <w:p w14:paraId="0B770339" w14:textId="62DDD510" w:rsidR="008A7AC5" w:rsidRPr="005B51EF" w:rsidRDefault="00825A60" w:rsidP="006C0B8A">
      <w:pPr>
        <w:pStyle w:val="Quote"/>
        <w:numPr>
          <w:ilvl w:val="0"/>
          <w:numId w:val="9"/>
        </w:numPr>
        <w:spacing w:before="0" w:after="0"/>
        <w:rPr>
          <w:i w:val="0"/>
          <w:iCs w:val="0"/>
          <w:color w:val="055B64"/>
        </w:rPr>
      </w:pPr>
      <w:r>
        <w:rPr>
          <w:i w:val="0"/>
          <w:iCs w:val="0"/>
          <w:color w:val="055B64"/>
        </w:rPr>
        <w:t xml:space="preserve">Need help? </w:t>
      </w:r>
      <w:r w:rsidR="00FB4590" w:rsidRPr="005B51EF">
        <w:rPr>
          <w:i w:val="0"/>
          <w:iCs w:val="0"/>
          <w:color w:val="055B64"/>
        </w:rPr>
        <w:t>If</w:t>
      </w:r>
      <w:r w:rsidR="005F47D1" w:rsidRPr="005B51EF">
        <w:rPr>
          <w:i w:val="0"/>
          <w:iCs w:val="0"/>
          <w:color w:val="055B64"/>
        </w:rPr>
        <w:t xml:space="preserve"> </w:t>
      </w:r>
      <w:r w:rsidR="00C00DBE" w:rsidRPr="005B51EF">
        <w:rPr>
          <w:i w:val="0"/>
          <w:iCs w:val="0"/>
          <w:color w:val="055B64"/>
        </w:rPr>
        <w:t xml:space="preserve">you do not have </w:t>
      </w:r>
      <w:r w:rsidR="005F47D1" w:rsidRPr="005B51EF">
        <w:rPr>
          <w:i w:val="0"/>
          <w:iCs w:val="0"/>
          <w:color w:val="055B64"/>
        </w:rPr>
        <w:t>a species description</w:t>
      </w:r>
      <w:r w:rsidR="00C00DBE" w:rsidRPr="005B51EF">
        <w:rPr>
          <w:i w:val="0"/>
          <w:iCs w:val="0"/>
          <w:color w:val="055B64"/>
        </w:rPr>
        <w:t>,</w:t>
      </w:r>
      <w:r>
        <w:rPr>
          <w:i w:val="0"/>
          <w:iCs w:val="0"/>
          <w:color w:val="055B64"/>
        </w:rPr>
        <w:t xml:space="preserve"> </w:t>
      </w:r>
      <w:r w:rsidR="000231BF" w:rsidRPr="005B51EF">
        <w:rPr>
          <w:i w:val="0"/>
          <w:iCs w:val="0"/>
          <w:color w:val="055B64"/>
        </w:rPr>
        <w:t>type</w:t>
      </w:r>
      <w:r w:rsidR="005F47D1" w:rsidRPr="005B51EF">
        <w:rPr>
          <w:i w:val="0"/>
          <w:iCs w:val="0"/>
          <w:color w:val="055B64"/>
        </w:rPr>
        <w:t xml:space="preserve"> </w:t>
      </w:r>
      <w:r w:rsidR="00C00DBE" w:rsidRPr="005B51EF">
        <w:rPr>
          <w:i w:val="0"/>
          <w:iCs w:val="0"/>
          <w:color w:val="055B64"/>
        </w:rPr>
        <w:t>“</w:t>
      </w:r>
      <w:r w:rsidR="00C00DBE" w:rsidRPr="005B51EF">
        <w:rPr>
          <w:b/>
          <w:bCs/>
          <w:i w:val="0"/>
          <w:iCs w:val="0"/>
          <w:color w:val="055B64"/>
        </w:rPr>
        <w:t>need assistance</w:t>
      </w:r>
      <w:r w:rsidR="00A96955" w:rsidRPr="005B51EF">
        <w:rPr>
          <w:b/>
          <w:bCs/>
          <w:i w:val="0"/>
          <w:iCs w:val="0"/>
          <w:color w:val="055B64"/>
        </w:rPr>
        <w:t xml:space="preserve"> with species description</w:t>
      </w:r>
      <w:r w:rsidR="00C00DBE" w:rsidRPr="005B51EF">
        <w:rPr>
          <w:i w:val="0"/>
          <w:iCs w:val="0"/>
          <w:color w:val="055B64"/>
        </w:rPr>
        <w:t>”</w:t>
      </w:r>
      <w:r w:rsidR="00FB4590" w:rsidRPr="005B51EF">
        <w:rPr>
          <w:i w:val="0"/>
          <w:iCs w:val="0"/>
          <w:color w:val="055B64"/>
        </w:rPr>
        <w:t xml:space="preserve"> </w:t>
      </w:r>
      <w:r w:rsidR="008E44BB" w:rsidRPr="005B51EF">
        <w:rPr>
          <w:i w:val="0"/>
          <w:iCs w:val="0"/>
          <w:color w:val="055B64"/>
        </w:rPr>
        <w:t xml:space="preserve">in the grey text box </w:t>
      </w:r>
      <w:r w:rsidR="00FB4590" w:rsidRPr="005B51EF">
        <w:rPr>
          <w:i w:val="0"/>
          <w:iCs w:val="0"/>
          <w:color w:val="055B64"/>
        </w:rPr>
        <w:t>below</w:t>
      </w:r>
      <w:r w:rsidR="007F3E2B">
        <w:rPr>
          <w:i w:val="0"/>
          <w:iCs w:val="0"/>
          <w:color w:val="055B64"/>
        </w:rPr>
        <w:t xml:space="preserve"> and we will get back to you</w:t>
      </w:r>
      <w:r w:rsidR="00C00DBE" w:rsidRPr="005B51EF">
        <w:rPr>
          <w:i w:val="0"/>
          <w:iCs w:val="0"/>
          <w:color w:val="055B64"/>
        </w:rPr>
        <w:t>.</w:t>
      </w:r>
    </w:p>
    <w:sdt>
      <w:sdtPr>
        <w:rPr>
          <w:rFonts w:ascii="Arial" w:hAnsi="Arial" w:cs="Arial"/>
          <w:shd w:val="clear" w:color="auto" w:fill="F2F2F2" w:themeFill="background1" w:themeFillShade="F2"/>
          <w:lang w:val="en-GB"/>
          <w:rPrChange w:id="6" w:author="Daniel Brink" w:date="2025-05-06T09:27:00Z" w16du:dateUtc="2025-05-06T07:27:00Z">
            <w:rPr>
              <w:shd w:val="clear" w:color="auto" w:fill="F2F2F2" w:themeFill="background1" w:themeFillShade="F2"/>
              <w:lang w:val="en-GB"/>
            </w:rPr>
          </w:rPrChange>
        </w:rPr>
        <w:id w:val="-465353624"/>
        <w:placeholder>
          <w:docPart w:val="DefaultPlaceholder_-1854013440"/>
        </w:placeholder>
        <w:text w:multiLine="1"/>
      </w:sdtPr>
      <w:sdtContent>
        <w:p w14:paraId="3154B885" w14:textId="6F777242" w:rsidR="00C00DBE" w:rsidRPr="00900C01" w:rsidRDefault="00900C01" w:rsidP="00900C01">
          <w:pPr>
            <w:spacing w:before="240" w:after="240"/>
            <w:rPr>
              <w:rFonts w:ascii="Arial" w:hAnsi="Arial" w:cs="Arial"/>
              <w:lang w:val="en-GB"/>
              <w:rPrChange w:id="7" w:author="Daniel Brink" w:date="2025-05-06T09:27:00Z" w16du:dateUtc="2025-05-06T07:27:00Z">
                <w:rPr>
                  <w:lang w:val="en-GB"/>
                </w:rPr>
              </w:rPrChange>
            </w:rPr>
          </w:pPr>
          <w:ins w:id="8" w:author="Daniel Brink" w:date="2025-05-06T09:28:00Z" w16du:dateUtc="2025-05-06T07:28:00Z">
            <w:r>
              <w:rPr>
                <w:rFonts w:ascii="Arial" w:hAnsi="Arial" w:cs="Arial"/>
                <w:shd w:val="clear" w:color="auto" w:fill="F2F2F2" w:themeFill="background1" w:themeFillShade="F2"/>
                <w:lang w:val="en-GB"/>
              </w:rPr>
              <w:t xml:space="preserve">_A. </w:t>
            </w:r>
            <w:proofErr w:type="spellStart"/>
            <w:r>
              <w:rPr>
                <w:rFonts w:ascii="Arial" w:hAnsi="Arial" w:cs="Arial"/>
                <w:shd w:val="clear" w:color="auto" w:fill="F2F2F2" w:themeFill="background1" w:themeFillShade="F2"/>
                <w:lang w:val="en-GB"/>
              </w:rPr>
              <w:t>nidulans</w:t>
            </w:r>
            <w:proofErr w:type="spellEnd"/>
            <w:r>
              <w:rPr>
                <w:rFonts w:ascii="Arial" w:hAnsi="Arial" w:cs="Arial"/>
                <w:shd w:val="clear" w:color="auto" w:fill="F2F2F2" w:themeFill="background1" w:themeFillShade="F2"/>
                <w:lang w:val="en-GB"/>
              </w:rPr>
              <w:t xml:space="preserve">_ is a </w:t>
            </w:r>
            <w:proofErr w:type="gramStart"/>
            <w:r>
              <w:rPr>
                <w:rFonts w:ascii="Arial" w:hAnsi="Arial" w:cs="Arial"/>
                <w:shd w:val="clear" w:color="auto" w:fill="F2F2F2" w:themeFill="background1" w:themeFillShade="F2"/>
                <w:lang w:val="en-GB"/>
              </w:rPr>
              <w:t>filamentous fungi</w:t>
            </w:r>
            <w:proofErr w:type="gramEnd"/>
            <w:r>
              <w:rPr>
                <w:rFonts w:ascii="Arial" w:hAnsi="Arial" w:cs="Arial"/>
                <w:shd w:val="clear" w:color="auto" w:fill="F2F2F2" w:themeFill="background1" w:themeFillShade="F2"/>
                <w:lang w:val="en-GB"/>
              </w:rPr>
              <w:t xml:space="preserve"> that forms </w:t>
            </w:r>
            <w:proofErr w:type="spellStart"/>
            <w:r>
              <w:rPr>
                <w:rFonts w:ascii="Arial" w:hAnsi="Arial" w:cs="Arial"/>
                <w:shd w:val="clear" w:color="auto" w:fill="F2F2F2" w:themeFill="background1" w:themeFillShade="F2"/>
                <w:lang w:val="en-GB"/>
              </w:rPr>
              <w:t>mold</w:t>
            </w:r>
            <w:proofErr w:type="spellEnd"/>
            <w:r>
              <w:rPr>
                <w:rFonts w:ascii="Arial" w:hAnsi="Arial" w:cs="Arial"/>
                <w:shd w:val="clear" w:color="auto" w:fill="F2F2F2" w:themeFill="background1" w:themeFillShade="F2"/>
                <w:lang w:val="en-GB"/>
              </w:rPr>
              <w:t>.</w:t>
            </w:r>
          </w:ins>
        </w:p>
      </w:sdtContent>
    </w:sdt>
    <w:p w14:paraId="1E10EEFE" w14:textId="4760F9FB" w:rsidR="002E0EEB" w:rsidRPr="00F6318C" w:rsidRDefault="00893F0C" w:rsidP="00F6318C">
      <w:pPr>
        <w:pStyle w:val="Heading4"/>
      </w:pPr>
      <w:r w:rsidRPr="00F6318C">
        <w:t>References</w:t>
      </w:r>
    </w:p>
    <w:p w14:paraId="1FE19ABB" w14:textId="77777777" w:rsidR="00825A60" w:rsidRDefault="005F47D1" w:rsidP="000B7022">
      <w:pPr>
        <w:pStyle w:val="Quote"/>
        <w:rPr>
          <w:i w:val="0"/>
          <w:iCs w:val="0"/>
          <w:color w:val="055B64"/>
        </w:rPr>
      </w:pPr>
      <w:r w:rsidRPr="005B51EF">
        <w:rPr>
          <w:i w:val="0"/>
          <w:iCs w:val="0"/>
          <w:color w:val="055B64"/>
        </w:rPr>
        <w:t xml:space="preserve">(If applicable) </w:t>
      </w:r>
      <w:r w:rsidR="00F276CB" w:rsidRPr="005B51EF">
        <w:rPr>
          <w:i w:val="0"/>
          <w:iCs w:val="0"/>
          <w:color w:val="055B64"/>
        </w:rPr>
        <w:t>L</w:t>
      </w:r>
      <w:r w:rsidR="00385099" w:rsidRPr="005B51EF">
        <w:rPr>
          <w:i w:val="0"/>
          <w:iCs w:val="0"/>
          <w:color w:val="055B64"/>
        </w:rPr>
        <w:t>ist</w:t>
      </w:r>
      <w:r w:rsidR="002E0EEB" w:rsidRPr="005B51EF">
        <w:rPr>
          <w:i w:val="0"/>
          <w:iCs w:val="0"/>
          <w:color w:val="055B64"/>
        </w:rPr>
        <w:t xml:space="preserve"> </w:t>
      </w:r>
      <w:r w:rsidR="00F276CB" w:rsidRPr="005B51EF">
        <w:rPr>
          <w:i w:val="0"/>
          <w:iCs w:val="0"/>
          <w:color w:val="055B64"/>
        </w:rPr>
        <w:t xml:space="preserve">the </w:t>
      </w:r>
      <w:r w:rsidR="002E0EEB" w:rsidRPr="005B51EF">
        <w:rPr>
          <w:i w:val="0"/>
          <w:iCs w:val="0"/>
          <w:color w:val="055B64"/>
        </w:rPr>
        <w:t>references</w:t>
      </w:r>
      <w:r w:rsidR="00385099" w:rsidRPr="005B51EF">
        <w:rPr>
          <w:i w:val="0"/>
          <w:iCs w:val="0"/>
          <w:color w:val="055B64"/>
        </w:rPr>
        <w:t xml:space="preserve"> </w:t>
      </w:r>
      <w:r w:rsidRPr="005B51EF">
        <w:rPr>
          <w:i w:val="0"/>
          <w:iCs w:val="0"/>
          <w:color w:val="055B64"/>
        </w:rPr>
        <w:t>correspond</w:t>
      </w:r>
      <w:r w:rsidR="00825A60">
        <w:rPr>
          <w:i w:val="0"/>
          <w:iCs w:val="0"/>
          <w:color w:val="055B64"/>
        </w:rPr>
        <w:t>ing to t</w:t>
      </w:r>
      <w:r w:rsidRPr="005B51EF">
        <w:rPr>
          <w:i w:val="0"/>
          <w:iCs w:val="0"/>
          <w:color w:val="055B64"/>
        </w:rPr>
        <w:t>he in-text</w:t>
      </w:r>
      <w:r w:rsidR="002E0EEB" w:rsidRPr="005B51EF">
        <w:rPr>
          <w:i w:val="0"/>
          <w:iCs w:val="0"/>
          <w:color w:val="055B64"/>
        </w:rPr>
        <w:t xml:space="preserve"> </w:t>
      </w:r>
      <w:r w:rsidRPr="005B51EF">
        <w:rPr>
          <w:i w:val="0"/>
          <w:iCs w:val="0"/>
          <w:color w:val="055B64"/>
        </w:rPr>
        <w:t>citations i</w:t>
      </w:r>
      <w:r w:rsidR="00385099" w:rsidRPr="005B51EF">
        <w:rPr>
          <w:i w:val="0"/>
          <w:iCs w:val="0"/>
          <w:color w:val="055B64"/>
        </w:rPr>
        <w:t xml:space="preserve">n the Description section, following the </w:t>
      </w:r>
      <w:hyperlink r:id="rId13" w:history="1">
        <w:r w:rsidR="00385099" w:rsidRPr="00FA13B9">
          <w:rPr>
            <w:rStyle w:val="Hyperlink"/>
            <w:i w:val="0"/>
            <w:iCs w:val="0"/>
          </w:rPr>
          <w:t>APA 7</w:t>
        </w:r>
      </w:hyperlink>
      <w:r w:rsidR="00385099" w:rsidRPr="005B51EF">
        <w:rPr>
          <w:i w:val="0"/>
          <w:iCs w:val="0"/>
          <w:color w:val="055B64"/>
        </w:rPr>
        <w:t xml:space="preserve"> format</w:t>
      </w:r>
      <w:r w:rsidRPr="005B51EF">
        <w:rPr>
          <w:i w:val="0"/>
          <w:iCs w:val="0"/>
          <w:color w:val="055B64"/>
        </w:rPr>
        <w:t xml:space="preserve">. </w:t>
      </w:r>
    </w:p>
    <w:p w14:paraId="0AAD36A4" w14:textId="7DFAF6F9" w:rsidR="002E0EEB" w:rsidRPr="005B51EF" w:rsidRDefault="00825A60" w:rsidP="006C0B8A">
      <w:pPr>
        <w:pStyle w:val="Quote"/>
        <w:numPr>
          <w:ilvl w:val="0"/>
          <w:numId w:val="16"/>
        </w:numPr>
        <w:spacing w:before="0" w:after="0"/>
        <w:rPr>
          <w:i w:val="0"/>
          <w:iCs w:val="0"/>
          <w:color w:val="055B64"/>
        </w:rPr>
      </w:pPr>
      <w:r>
        <w:rPr>
          <w:i w:val="0"/>
          <w:iCs w:val="0"/>
          <w:color w:val="055B64"/>
        </w:rPr>
        <w:t xml:space="preserve">Separate each reference with a </w:t>
      </w:r>
      <w:r w:rsidR="005F47D1" w:rsidRPr="005B51EF">
        <w:rPr>
          <w:i w:val="0"/>
          <w:iCs w:val="0"/>
          <w:color w:val="055B64"/>
        </w:rPr>
        <w:t>new line.</w:t>
      </w:r>
    </w:p>
    <w:p w14:paraId="178FA057" w14:textId="2F6741A0" w:rsidR="00825A60" w:rsidRPr="005B51EF" w:rsidRDefault="00825A60" w:rsidP="006C0B8A">
      <w:pPr>
        <w:pStyle w:val="Quote"/>
        <w:numPr>
          <w:ilvl w:val="0"/>
          <w:numId w:val="16"/>
        </w:numPr>
        <w:spacing w:before="0" w:after="0"/>
        <w:rPr>
          <w:i w:val="0"/>
          <w:iCs w:val="0"/>
          <w:color w:val="055B64"/>
        </w:rPr>
      </w:pPr>
      <w:r w:rsidRPr="005B51EF">
        <w:rPr>
          <w:i w:val="0"/>
          <w:iCs w:val="0"/>
          <w:color w:val="055B64"/>
        </w:rPr>
        <w:t>I</w:t>
      </w:r>
      <w:r>
        <w:rPr>
          <w:i w:val="0"/>
          <w:iCs w:val="0"/>
          <w:color w:val="055B64"/>
        </w:rPr>
        <w:t xml:space="preserve">talicize </w:t>
      </w:r>
      <w:r w:rsidR="006C0B8A">
        <w:rPr>
          <w:i w:val="0"/>
          <w:iCs w:val="0"/>
          <w:color w:val="055B64"/>
        </w:rPr>
        <w:t xml:space="preserve">species </w:t>
      </w:r>
      <w:r w:rsidRPr="005B51EF">
        <w:rPr>
          <w:i w:val="0"/>
          <w:iCs w:val="0"/>
          <w:color w:val="055B64"/>
        </w:rPr>
        <w:t>scientific</w:t>
      </w:r>
      <w:r w:rsidR="006C0B8A">
        <w:rPr>
          <w:i w:val="0"/>
          <w:iCs w:val="0"/>
          <w:color w:val="055B64"/>
        </w:rPr>
        <w:t xml:space="preserve"> names</w:t>
      </w:r>
      <w:r>
        <w:rPr>
          <w:i w:val="0"/>
          <w:iCs w:val="0"/>
          <w:color w:val="055B64"/>
        </w:rPr>
        <w:t xml:space="preserve"> using </w:t>
      </w:r>
      <w:r w:rsidRPr="005B51EF">
        <w:rPr>
          <w:i w:val="0"/>
          <w:iCs w:val="0"/>
          <w:color w:val="055B64"/>
        </w:rPr>
        <w:t>asterisks (e.g., *Homo sapiens*).</w:t>
      </w:r>
    </w:p>
    <w:p w14:paraId="11E3A32F" w14:textId="153A8E74" w:rsidR="009546C4" w:rsidRDefault="00900C01" w:rsidP="00CA6666">
      <w:pPr>
        <w:spacing w:before="240" w:after="240"/>
        <w:rPr>
          <w:shd w:val="clear" w:color="auto" w:fill="F2F2F2" w:themeFill="background1" w:themeFillShade="F2"/>
          <w:lang w:val="en-GB"/>
        </w:rPr>
      </w:pPr>
      <w:sdt>
        <w:sdtPr>
          <w:rPr>
            <w:shd w:val="clear" w:color="auto" w:fill="F2F2F2" w:themeFill="background1" w:themeFillShade="F2"/>
            <w:lang w:val="en-GB"/>
          </w:rPr>
          <w:id w:val="-1151755783"/>
          <w:placeholder>
            <w:docPart w:val="DefaultPlaceholder_-1854013440"/>
          </w:placeholder>
          <w:text w:multiLine="1"/>
        </w:sdtPr>
        <w:sdtEndPr>
          <w:rPr>
            <w:shd w:val="clear" w:color="auto" w:fill="auto"/>
          </w:rPr>
        </w:sdtEndPr>
        <w:sdtContent>
          <w:del w:id="9" w:author="Daniel Brink" w:date="2025-05-06T09:29:00Z" w16du:dateUtc="2025-05-06T07:29:00Z">
            <w:r w:rsidDel="00900C01">
              <w:rPr>
                <w:shd w:val="clear" w:color="auto" w:fill="F2F2F2" w:themeFill="background1" w:themeFillShade="F2"/>
                <w:lang w:val="en-GB"/>
              </w:rPr>
              <w:br/>
            </w:r>
          </w:del>
          <w:proofErr w:type="spellStart"/>
          <w:ins w:id="10" w:author="Daniel Brink" w:date="2025-05-06T09:29:00Z" w16du:dateUtc="2025-05-06T07:29:00Z">
            <w:r>
              <w:rPr>
                <w:shd w:val="clear" w:color="auto" w:fill="F2F2F2" w:themeFill="background1" w:themeFillShade="F2"/>
                <w:lang w:val="en-GB"/>
              </w:rPr>
              <w:t>Reftest</w:t>
            </w:r>
            <w:r w:rsidR="002B361F">
              <w:rPr>
                <w:shd w:val="clear" w:color="auto" w:fill="F2F2F2" w:themeFill="background1" w:themeFillShade="F2"/>
                <w:lang w:val="en-GB"/>
              </w:rPr>
              <w:t>Description</w:t>
            </w:r>
            <w:proofErr w:type="spellEnd"/>
            <w:r>
              <w:rPr>
                <w:shd w:val="clear" w:color="auto" w:fill="F2F2F2" w:themeFill="background1" w:themeFillShade="F2"/>
                <w:lang w:val="en-GB"/>
              </w:rPr>
              <w:t xml:space="preserve">, T. (2025). Test of ref parsing. Journal. </w:t>
            </w:r>
            <w:r>
              <w:rPr>
                <w:shd w:val="clear" w:color="auto" w:fill="F2F2F2" w:themeFill="background1" w:themeFillShade="F2"/>
                <w:lang w:val="en-GB"/>
              </w:rPr>
              <w:t>DOI</w:t>
            </w:r>
            <w:r>
              <w:rPr>
                <w:shd w:val="clear" w:color="auto" w:fill="F2F2F2" w:themeFill="background1" w:themeFillShade="F2"/>
                <w:lang w:val="en-GB"/>
              </w:rPr>
              <w:t>.</w:t>
            </w:r>
          </w:ins>
        </w:sdtContent>
      </w:sdt>
    </w:p>
    <w:p w14:paraId="3B2A66D2" w14:textId="4642F5FC" w:rsidR="007965FC" w:rsidRPr="0011413A" w:rsidRDefault="007965FC" w:rsidP="00CA6666">
      <w:pPr>
        <w:spacing w:before="240" w:after="240"/>
        <w:rPr>
          <w:rFonts w:ascii="Arial" w:hAnsi="Arial" w:cs="Arial"/>
          <w:lang w:val="en-GB"/>
        </w:rPr>
      </w:pPr>
      <w:r w:rsidRPr="0011413A">
        <w:rPr>
          <w:lang w:val="en-GB"/>
        </w:rPr>
        <w:br w:type="page"/>
      </w:r>
    </w:p>
    <w:p w14:paraId="321CB84D" w14:textId="25346D67" w:rsidR="00A85181" w:rsidRPr="0011413A" w:rsidRDefault="008C7814" w:rsidP="00563600">
      <w:pPr>
        <w:pStyle w:val="Heading1"/>
      </w:pPr>
      <w:r>
        <w:lastRenderedPageBreak/>
        <w:t xml:space="preserve">3. </w:t>
      </w:r>
      <w:r w:rsidR="00893F0C" w:rsidRPr="0011413A">
        <w:t>Genome assembly information</w:t>
      </w:r>
    </w:p>
    <w:p w14:paraId="7F63E213" w14:textId="53D0757D" w:rsidR="004D0E38" w:rsidRPr="0011413A" w:rsidRDefault="00893F0C" w:rsidP="00F6318C">
      <w:pPr>
        <w:pStyle w:val="Heading3"/>
      </w:pPr>
      <w:r w:rsidRPr="0011413A">
        <w:t>Publication</w:t>
      </w:r>
    </w:p>
    <w:p w14:paraId="19DE0817" w14:textId="234CBB5B" w:rsidR="00CE097F" w:rsidRPr="005B51EF" w:rsidRDefault="007F3E2B" w:rsidP="000B7022">
      <w:pPr>
        <w:pStyle w:val="Quote"/>
        <w:rPr>
          <w:i w:val="0"/>
          <w:iCs w:val="0"/>
          <w:color w:val="055B64"/>
        </w:rPr>
      </w:pPr>
      <w:r w:rsidRPr="005B51EF">
        <w:rPr>
          <w:i w:val="0"/>
          <w:iCs w:val="0"/>
          <w:color w:val="055B64"/>
        </w:rPr>
        <w:t xml:space="preserve">(If applicable) </w:t>
      </w:r>
      <w:r w:rsidR="00CE097F" w:rsidRPr="005B51EF">
        <w:rPr>
          <w:i w:val="0"/>
          <w:iCs w:val="0"/>
          <w:color w:val="055B64"/>
        </w:rPr>
        <w:t>P</w:t>
      </w:r>
      <w:r w:rsidR="000A5C02" w:rsidRPr="005B51EF">
        <w:rPr>
          <w:i w:val="0"/>
          <w:iCs w:val="0"/>
          <w:color w:val="055B64"/>
        </w:rPr>
        <w:t>rovide</w:t>
      </w:r>
      <w:r w:rsidR="00CE097F" w:rsidRPr="005B51EF">
        <w:rPr>
          <w:i w:val="0"/>
          <w:iCs w:val="0"/>
          <w:color w:val="055B64"/>
        </w:rPr>
        <w:t xml:space="preserve"> the </w:t>
      </w:r>
      <w:r w:rsidR="00523A4E" w:rsidRPr="005B51EF">
        <w:rPr>
          <w:i w:val="0"/>
          <w:iCs w:val="0"/>
          <w:color w:val="055B64"/>
        </w:rPr>
        <w:t xml:space="preserve">reference of the </w:t>
      </w:r>
      <w:r w:rsidR="0088768D" w:rsidRPr="005B51EF">
        <w:rPr>
          <w:i w:val="0"/>
          <w:iCs w:val="0"/>
          <w:color w:val="055B64"/>
        </w:rPr>
        <w:t>scientific article</w:t>
      </w:r>
      <w:r w:rsidR="00CE097F" w:rsidRPr="005B51EF">
        <w:rPr>
          <w:i w:val="0"/>
          <w:iCs w:val="0"/>
          <w:color w:val="055B64"/>
        </w:rPr>
        <w:t xml:space="preserve"> </w:t>
      </w:r>
      <w:r w:rsidR="00825A60">
        <w:rPr>
          <w:i w:val="0"/>
          <w:iCs w:val="0"/>
          <w:color w:val="055B64"/>
        </w:rPr>
        <w:t xml:space="preserve">reporting </w:t>
      </w:r>
      <w:r w:rsidR="00CE097F" w:rsidRPr="005B51EF">
        <w:rPr>
          <w:i w:val="0"/>
          <w:iCs w:val="0"/>
          <w:color w:val="055B64"/>
        </w:rPr>
        <w:t>the genome assembly</w:t>
      </w:r>
      <w:r w:rsidR="00EA1A81" w:rsidRPr="005B51EF">
        <w:rPr>
          <w:i w:val="0"/>
          <w:iCs w:val="0"/>
          <w:color w:val="055B64"/>
        </w:rPr>
        <w:t>,</w:t>
      </w:r>
      <w:r w:rsidR="00825A60">
        <w:rPr>
          <w:i w:val="0"/>
          <w:iCs w:val="0"/>
          <w:color w:val="055B64"/>
        </w:rPr>
        <w:t xml:space="preserve"> following the</w:t>
      </w:r>
      <w:r w:rsidR="00EA1A81" w:rsidRPr="005B51EF">
        <w:rPr>
          <w:i w:val="0"/>
          <w:iCs w:val="0"/>
          <w:color w:val="055B64"/>
        </w:rPr>
        <w:t xml:space="preserve"> </w:t>
      </w:r>
      <w:hyperlink r:id="rId14" w:history="1">
        <w:r w:rsidR="00EA1A81" w:rsidRPr="00FA13B9">
          <w:rPr>
            <w:rStyle w:val="Hyperlink"/>
            <w:i w:val="0"/>
            <w:iCs w:val="0"/>
          </w:rPr>
          <w:t>APA</w:t>
        </w:r>
        <w:r w:rsidR="0091673A" w:rsidRPr="00FA13B9">
          <w:rPr>
            <w:rStyle w:val="Hyperlink"/>
            <w:i w:val="0"/>
            <w:iCs w:val="0"/>
          </w:rPr>
          <w:t xml:space="preserve"> </w:t>
        </w:r>
        <w:r w:rsidR="00EA1A81" w:rsidRPr="00FA13B9">
          <w:rPr>
            <w:rStyle w:val="Hyperlink"/>
            <w:i w:val="0"/>
            <w:iCs w:val="0"/>
          </w:rPr>
          <w:t>7</w:t>
        </w:r>
      </w:hyperlink>
      <w:r w:rsidR="00EA1A81" w:rsidRPr="005B51EF">
        <w:rPr>
          <w:i w:val="0"/>
          <w:iCs w:val="0"/>
          <w:color w:val="055B64"/>
        </w:rPr>
        <w:t xml:space="preserve"> format</w:t>
      </w:r>
      <w:r w:rsidR="000A5C02" w:rsidRPr="005B51EF">
        <w:rPr>
          <w:i w:val="0"/>
          <w:iCs w:val="0"/>
          <w:color w:val="055B64"/>
        </w:rPr>
        <w:t>. Th</w:t>
      </w:r>
      <w:r w:rsidR="00F276CB" w:rsidRPr="005B51EF">
        <w:rPr>
          <w:i w:val="0"/>
          <w:iCs w:val="0"/>
          <w:color w:val="055B64"/>
        </w:rPr>
        <w:t>e</w:t>
      </w:r>
      <w:r w:rsidR="000A5C02" w:rsidRPr="005B51EF">
        <w:rPr>
          <w:i w:val="0"/>
          <w:iCs w:val="0"/>
          <w:color w:val="055B64"/>
        </w:rPr>
        <w:t xml:space="preserve"> article should describe </w:t>
      </w:r>
      <w:r w:rsidR="00CE097F" w:rsidRPr="005B51EF">
        <w:rPr>
          <w:i w:val="0"/>
          <w:iCs w:val="0"/>
          <w:color w:val="055B64"/>
        </w:rPr>
        <w:t>the</w:t>
      </w:r>
      <w:r w:rsidR="0088768D" w:rsidRPr="005B51EF">
        <w:rPr>
          <w:i w:val="0"/>
          <w:iCs w:val="0"/>
          <w:color w:val="055B64"/>
        </w:rPr>
        <w:t xml:space="preserve"> source</w:t>
      </w:r>
      <w:r w:rsidR="000A5C02" w:rsidRPr="005B51EF">
        <w:rPr>
          <w:i w:val="0"/>
          <w:iCs w:val="0"/>
          <w:color w:val="055B64"/>
        </w:rPr>
        <w:t xml:space="preserve"> material</w:t>
      </w:r>
      <w:r w:rsidR="0088768D" w:rsidRPr="005B51EF">
        <w:rPr>
          <w:i w:val="0"/>
          <w:iCs w:val="0"/>
          <w:color w:val="055B64"/>
        </w:rPr>
        <w:t>,</w:t>
      </w:r>
      <w:r w:rsidR="00CE097F" w:rsidRPr="005B51EF">
        <w:rPr>
          <w:i w:val="0"/>
          <w:iCs w:val="0"/>
          <w:color w:val="055B64"/>
        </w:rPr>
        <w:t xml:space="preserve"> methods</w:t>
      </w:r>
      <w:r w:rsidR="0088768D" w:rsidRPr="005B51EF">
        <w:rPr>
          <w:i w:val="0"/>
          <w:iCs w:val="0"/>
          <w:color w:val="055B64"/>
        </w:rPr>
        <w:t>, and analyses</w:t>
      </w:r>
      <w:r w:rsidR="00CE097F" w:rsidRPr="005B51EF">
        <w:rPr>
          <w:i w:val="0"/>
          <w:iCs w:val="0"/>
          <w:color w:val="055B64"/>
        </w:rPr>
        <w:t xml:space="preserve"> </w:t>
      </w:r>
      <w:r w:rsidR="00825A60">
        <w:rPr>
          <w:i w:val="0"/>
          <w:iCs w:val="0"/>
          <w:color w:val="055B64"/>
        </w:rPr>
        <w:t>used in generating t</w:t>
      </w:r>
      <w:r w:rsidR="000A5C02" w:rsidRPr="005B51EF">
        <w:rPr>
          <w:i w:val="0"/>
          <w:iCs w:val="0"/>
          <w:color w:val="055B64"/>
        </w:rPr>
        <w:t>he genome assembly</w:t>
      </w:r>
      <w:r w:rsidR="00CE097F" w:rsidRPr="005B51EF">
        <w:rPr>
          <w:i w:val="0"/>
          <w:iCs w:val="0"/>
          <w:color w:val="055B64"/>
        </w:rPr>
        <w:t>.</w:t>
      </w:r>
    </w:p>
    <w:p w14:paraId="7C06E0D3" w14:textId="4C79DB07" w:rsidR="00825A60" w:rsidRPr="005B51EF" w:rsidRDefault="00825A60" w:rsidP="006C0B8A">
      <w:pPr>
        <w:pStyle w:val="Quote"/>
        <w:numPr>
          <w:ilvl w:val="0"/>
          <w:numId w:val="9"/>
        </w:numPr>
        <w:spacing w:before="0"/>
        <w:rPr>
          <w:i w:val="0"/>
          <w:iCs w:val="0"/>
          <w:color w:val="055B64"/>
        </w:rPr>
      </w:pPr>
      <w:r w:rsidRPr="005B51EF">
        <w:rPr>
          <w:i w:val="0"/>
          <w:iCs w:val="0"/>
          <w:color w:val="055B64"/>
        </w:rPr>
        <w:t>I</w:t>
      </w:r>
      <w:r>
        <w:rPr>
          <w:i w:val="0"/>
          <w:iCs w:val="0"/>
          <w:color w:val="055B64"/>
        </w:rPr>
        <w:t xml:space="preserve">talicize </w:t>
      </w:r>
      <w:r w:rsidR="006C0B8A">
        <w:rPr>
          <w:i w:val="0"/>
          <w:iCs w:val="0"/>
          <w:color w:val="055B64"/>
        </w:rPr>
        <w:t xml:space="preserve">species </w:t>
      </w:r>
      <w:r w:rsidRPr="005B51EF">
        <w:rPr>
          <w:i w:val="0"/>
          <w:iCs w:val="0"/>
          <w:color w:val="055B64"/>
        </w:rPr>
        <w:t>scientific</w:t>
      </w:r>
      <w:r w:rsidR="006C0B8A">
        <w:rPr>
          <w:i w:val="0"/>
          <w:iCs w:val="0"/>
          <w:color w:val="055B64"/>
        </w:rPr>
        <w:t xml:space="preserve"> names</w:t>
      </w:r>
      <w:r>
        <w:rPr>
          <w:i w:val="0"/>
          <w:iCs w:val="0"/>
          <w:color w:val="055B64"/>
        </w:rPr>
        <w:t xml:space="preserve"> using </w:t>
      </w:r>
      <w:r w:rsidRPr="005B51EF">
        <w:rPr>
          <w:i w:val="0"/>
          <w:iCs w:val="0"/>
          <w:color w:val="055B64"/>
        </w:rPr>
        <w:t>asterisks (e.g., *Homo sapiens*).</w:t>
      </w:r>
    </w:p>
    <w:sdt>
      <w:sdtPr>
        <w:rPr>
          <w:shd w:val="clear" w:color="auto" w:fill="F2F2F2" w:themeFill="background1" w:themeFillShade="F2"/>
          <w:lang w:val="en-GB"/>
        </w:rPr>
        <w:id w:val="-151060196"/>
        <w:placeholder>
          <w:docPart w:val="DefaultPlaceholder_-1854013440"/>
        </w:placeholder>
        <w:text w:multiLine="1"/>
      </w:sdtPr>
      <w:sdtContent>
        <w:p w14:paraId="0C312E9C" w14:textId="58519F47" w:rsidR="00CE097F" w:rsidRPr="0011413A" w:rsidRDefault="002B361F" w:rsidP="00CA6666">
          <w:pPr>
            <w:spacing w:before="240" w:after="240"/>
            <w:rPr>
              <w:rFonts w:ascii="Arial" w:hAnsi="Arial" w:cs="Arial"/>
              <w:lang w:val="en-GB"/>
            </w:rPr>
          </w:pPr>
          <w:proofErr w:type="spellStart"/>
          <w:ins w:id="11" w:author="Daniel Brink" w:date="2025-05-06T09:29:00Z" w16du:dateUtc="2025-05-06T07:29:00Z">
            <w:r w:rsidRPr="002B361F">
              <w:rPr>
                <w:shd w:val="clear" w:color="auto" w:fill="F2F2F2" w:themeFill="background1" w:themeFillShade="F2"/>
                <w:lang w:val="en-GB"/>
              </w:rPr>
              <w:t>Reftest</w:t>
            </w:r>
            <w:r>
              <w:rPr>
                <w:shd w:val="clear" w:color="auto" w:fill="F2F2F2" w:themeFill="background1" w:themeFillShade="F2"/>
                <w:lang w:val="en-GB"/>
              </w:rPr>
              <w:t>Genome</w:t>
            </w:r>
            <w:proofErr w:type="spellEnd"/>
            <w:r w:rsidRPr="002B361F">
              <w:rPr>
                <w:shd w:val="clear" w:color="auto" w:fill="F2F2F2" w:themeFill="background1" w:themeFillShade="F2"/>
                <w:lang w:val="en-GB"/>
              </w:rPr>
              <w:t>, T. (2025). Test of ref parsing. Journal. DOI.</w:t>
            </w:r>
          </w:ins>
        </w:p>
      </w:sdtContent>
    </w:sdt>
    <w:p w14:paraId="0706567B" w14:textId="29803B78" w:rsidR="00CE097F" w:rsidRPr="0011413A" w:rsidRDefault="00893F0C" w:rsidP="00F6318C">
      <w:pPr>
        <w:pStyle w:val="Heading3"/>
      </w:pPr>
      <w:r w:rsidRPr="0011413A">
        <w:t>Funding</w:t>
      </w:r>
    </w:p>
    <w:p w14:paraId="17158C79" w14:textId="64967E98" w:rsidR="00CE097F" w:rsidRPr="00525820" w:rsidRDefault="00F276CB" w:rsidP="000B7022">
      <w:pPr>
        <w:pStyle w:val="Quote"/>
        <w:rPr>
          <w:i w:val="0"/>
          <w:iCs w:val="0"/>
          <w:color w:val="055B64"/>
        </w:rPr>
      </w:pPr>
      <w:r w:rsidRPr="00525820">
        <w:rPr>
          <w:i w:val="0"/>
          <w:iCs w:val="0"/>
          <w:color w:val="055B64"/>
        </w:rPr>
        <w:t>List</w:t>
      </w:r>
      <w:r w:rsidR="00CE097F" w:rsidRPr="00525820">
        <w:rPr>
          <w:i w:val="0"/>
          <w:iCs w:val="0"/>
          <w:color w:val="055B64"/>
        </w:rPr>
        <w:t xml:space="preserve"> </w:t>
      </w:r>
      <w:r w:rsidR="00825A60">
        <w:rPr>
          <w:i w:val="0"/>
          <w:iCs w:val="0"/>
          <w:color w:val="055B64"/>
        </w:rPr>
        <w:t xml:space="preserve">the </w:t>
      </w:r>
      <w:r w:rsidR="00CE097F" w:rsidRPr="00525820">
        <w:rPr>
          <w:i w:val="0"/>
          <w:iCs w:val="0"/>
          <w:color w:val="055B64"/>
        </w:rPr>
        <w:t>funding source</w:t>
      </w:r>
      <w:r w:rsidR="00CD3A3A" w:rsidRPr="00525820">
        <w:rPr>
          <w:i w:val="0"/>
          <w:iCs w:val="0"/>
          <w:color w:val="055B64"/>
        </w:rPr>
        <w:t>(</w:t>
      </w:r>
      <w:r w:rsidR="00CE097F" w:rsidRPr="00525820">
        <w:rPr>
          <w:i w:val="0"/>
          <w:iCs w:val="0"/>
          <w:color w:val="055B64"/>
        </w:rPr>
        <w:t>s</w:t>
      </w:r>
      <w:r w:rsidR="00CD3A3A" w:rsidRPr="00525820">
        <w:rPr>
          <w:i w:val="0"/>
          <w:iCs w:val="0"/>
          <w:color w:val="055B64"/>
        </w:rPr>
        <w:t>)</w:t>
      </w:r>
      <w:r w:rsidR="00CE097F" w:rsidRPr="00525820">
        <w:rPr>
          <w:i w:val="0"/>
          <w:iCs w:val="0"/>
          <w:color w:val="055B64"/>
        </w:rPr>
        <w:t xml:space="preserve"> </w:t>
      </w:r>
      <w:r w:rsidR="00FD4313" w:rsidRPr="00525820">
        <w:rPr>
          <w:i w:val="0"/>
          <w:iCs w:val="0"/>
          <w:color w:val="055B64"/>
        </w:rPr>
        <w:t>for</w:t>
      </w:r>
      <w:r w:rsidR="00CE097F" w:rsidRPr="00525820">
        <w:rPr>
          <w:i w:val="0"/>
          <w:iCs w:val="0"/>
          <w:color w:val="055B64"/>
        </w:rPr>
        <w:t xml:space="preserve"> the genome assembly</w:t>
      </w:r>
      <w:r w:rsidR="007F3E2B">
        <w:rPr>
          <w:i w:val="0"/>
          <w:iCs w:val="0"/>
          <w:color w:val="055B64"/>
        </w:rPr>
        <w:t xml:space="preserve"> and annotation tracks</w:t>
      </w:r>
      <w:r w:rsidR="00825A60">
        <w:rPr>
          <w:i w:val="0"/>
          <w:iCs w:val="0"/>
          <w:color w:val="055B64"/>
        </w:rPr>
        <w:t xml:space="preserve">, using </w:t>
      </w:r>
      <w:r w:rsidR="00CE097F" w:rsidRPr="00525820">
        <w:rPr>
          <w:i w:val="0"/>
          <w:iCs w:val="0"/>
          <w:color w:val="055B64"/>
        </w:rPr>
        <w:t xml:space="preserve">a new line for </w:t>
      </w:r>
      <w:r w:rsidR="00523A4E" w:rsidRPr="00525820">
        <w:rPr>
          <w:i w:val="0"/>
          <w:iCs w:val="0"/>
          <w:color w:val="055B64"/>
        </w:rPr>
        <w:t>each</w:t>
      </w:r>
      <w:r w:rsidR="00825A60">
        <w:rPr>
          <w:i w:val="0"/>
          <w:iCs w:val="0"/>
          <w:color w:val="055B64"/>
        </w:rPr>
        <w:t xml:space="preserve">. Include </w:t>
      </w:r>
      <w:r w:rsidR="00523A4E" w:rsidRPr="00525820">
        <w:rPr>
          <w:i w:val="0"/>
          <w:iCs w:val="0"/>
          <w:color w:val="055B64"/>
        </w:rPr>
        <w:t>grant number</w:t>
      </w:r>
      <w:r w:rsidR="00825A60">
        <w:rPr>
          <w:i w:val="0"/>
          <w:iCs w:val="0"/>
          <w:color w:val="055B64"/>
        </w:rPr>
        <w:t>s</w:t>
      </w:r>
      <w:r w:rsidR="00523A4E" w:rsidRPr="00525820">
        <w:rPr>
          <w:i w:val="0"/>
          <w:iCs w:val="0"/>
          <w:color w:val="055B64"/>
        </w:rPr>
        <w:t xml:space="preserve"> when applicable</w:t>
      </w:r>
      <w:r w:rsidR="00CE097F" w:rsidRPr="00525820">
        <w:rPr>
          <w:i w:val="0"/>
          <w:iCs w:val="0"/>
          <w:color w:val="055B64"/>
        </w:rPr>
        <w:t>.</w:t>
      </w:r>
    </w:p>
    <w:sdt>
      <w:sdtPr>
        <w:rPr>
          <w:rFonts w:ascii="Arial" w:hAnsi="Arial" w:cs="Arial"/>
          <w:lang w:val="en-GB"/>
        </w:rPr>
        <w:id w:val="-393354785"/>
        <w:placeholder>
          <w:docPart w:val="DefaultPlaceholder_-1854013440"/>
        </w:placeholder>
        <w:text w:multiLine="1"/>
      </w:sdtPr>
      <w:sdtContent>
        <w:p w14:paraId="2BA84079" w14:textId="7FAC5C36" w:rsidR="00D7762E" w:rsidRPr="0011413A" w:rsidRDefault="002B361F" w:rsidP="00CA6666">
          <w:pPr>
            <w:spacing w:before="240" w:after="240"/>
            <w:rPr>
              <w:rFonts w:ascii="Arial" w:hAnsi="Arial" w:cs="Arial"/>
              <w:lang w:val="en-GB"/>
            </w:rPr>
          </w:pPr>
          <w:ins w:id="12" w:author="Daniel Brink" w:date="2025-05-06T09:29:00Z" w16du:dateUtc="2025-05-06T07:29:00Z">
            <w:r>
              <w:rPr>
                <w:rFonts w:ascii="Arial" w:hAnsi="Arial" w:cs="Arial"/>
                <w:lang w:val="en-GB"/>
              </w:rPr>
              <w:t>FundingTest</w:t>
            </w:r>
          </w:ins>
        </w:p>
      </w:sdtContent>
    </w:sdt>
    <w:p w14:paraId="1D65E48D" w14:textId="7FDCBEAB" w:rsidR="002720BE" w:rsidRPr="0011413A" w:rsidRDefault="002720BE">
      <w:pPr>
        <w:rPr>
          <w:rFonts w:ascii="Arial" w:hAnsi="Arial" w:cs="Arial"/>
          <w:b/>
          <w:bCs/>
          <w:caps/>
          <w:color w:val="FFFFFF" w:themeColor="background1"/>
          <w:spacing w:val="15"/>
          <w:sz w:val="22"/>
          <w:szCs w:val="22"/>
          <w:lang w:val="en-GB"/>
        </w:rPr>
      </w:pPr>
    </w:p>
    <w:p w14:paraId="47BC3A27" w14:textId="7945514F" w:rsidR="00CD3A3A" w:rsidRPr="0011413A" w:rsidRDefault="00BF10A0" w:rsidP="00563600">
      <w:pPr>
        <w:pStyle w:val="Heading1"/>
      </w:pPr>
      <w:r>
        <w:t>4</w:t>
      </w:r>
      <w:r w:rsidR="008C7814">
        <w:t xml:space="preserve">. </w:t>
      </w:r>
      <w:r w:rsidR="00893F0C" w:rsidRPr="0011413A">
        <w:t xml:space="preserve">Data </w:t>
      </w:r>
      <w:r w:rsidR="00BF1042">
        <w:t>T</w:t>
      </w:r>
      <w:r w:rsidR="00893F0C" w:rsidRPr="0011413A">
        <w:t>rack</w:t>
      </w:r>
      <w:r w:rsidR="008C7814">
        <w:t>s</w:t>
      </w:r>
      <w:r w:rsidR="00893F0C" w:rsidRPr="0011413A">
        <w:t xml:space="preserve"> </w:t>
      </w:r>
      <w:r w:rsidR="008C7814">
        <w:t>Form</w:t>
      </w:r>
    </w:p>
    <w:p w14:paraId="0C523BE4" w14:textId="70B03AF9" w:rsidR="00CD2D39" w:rsidRDefault="008C7814" w:rsidP="00CD2D39">
      <w:pPr>
        <w:pStyle w:val="Quote"/>
        <w:rPr>
          <w:i w:val="0"/>
          <w:iCs w:val="0"/>
          <w:color w:val="055B64"/>
        </w:rPr>
      </w:pPr>
      <w:r w:rsidRPr="00525820">
        <w:rPr>
          <w:i w:val="0"/>
          <w:iCs w:val="0"/>
          <w:color w:val="055B64"/>
        </w:rPr>
        <w:t>Download the</w:t>
      </w:r>
      <w:r w:rsidR="005E5321" w:rsidRPr="00525820">
        <w:rPr>
          <w:i w:val="0"/>
          <w:iCs w:val="0"/>
          <w:color w:val="055B64"/>
        </w:rPr>
        <w:t xml:space="preserve"> </w:t>
      </w:r>
      <w:hyperlink r:id="rId15" w:history="1">
        <w:r w:rsidR="00120719" w:rsidRPr="006C0B8A">
          <w:rPr>
            <w:rStyle w:val="Hyperlink"/>
            <w:i w:val="0"/>
            <w:iCs w:val="0"/>
          </w:rPr>
          <w:t>Data Tracks Form</w:t>
        </w:r>
      </w:hyperlink>
      <w:r w:rsidR="00FD4313" w:rsidRPr="00525820">
        <w:rPr>
          <w:i w:val="0"/>
          <w:iCs w:val="0"/>
          <w:color w:val="055B64"/>
        </w:rPr>
        <w:t xml:space="preserve"> </w:t>
      </w:r>
      <w:r w:rsidR="00825A60">
        <w:rPr>
          <w:i w:val="0"/>
          <w:iCs w:val="0"/>
          <w:color w:val="055B64"/>
        </w:rPr>
        <w:t>(</w:t>
      </w:r>
      <w:r w:rsidR="001C2E10" w:rsidRPr="00525820">
        <w:rPr>
          <w:i w:val="0"/>
          <w:iCs w:val="0"/>
          <w:color w:val="055B64"/>
        </w:rPr>
        <w:t>Excel format</w:t>
      </w:r>
      <w:r w:rsidR="00825A60">
        <w:rPr>
          <w:i w:val="0"/>
          <w:iCs w:val="0"/>
          <w:color w:val="055B64"/>
        </w:rPr>
        <w:t>)</w:t>
      </w:r>
      <w:r w:rsidR="001C2E10" w:rsidRPr="00525820">
        <w:rPr>
          <w:i w:val="0"/>
          <w:iCs w:val="0"/>
          <w:color w:val="055B64"/>
        </w:rPr>
        <w:t xml:space="preserve"> </w:t>
      </w:r>
      <w:r w:rsidR="00CD2D39">
        <w:rPr>
          <w:i w:val="0"/>
          <w:iCs w:val="0"/>
          <w:color w:val="055B64"/>
        </w:rPr>
        <w:t>and p</w:t>
      </w:r>
      <w:r w:rsidR="00E50F16">
        <w:rPr>
          <w:i w:val="0"/>
          <w:iCs w:val="0"/>
          <w:color w:val="055B64"/>
        </w:rPr>
        <w:t xml:space="preserve">rovide as much </w:t>
      </w:r>
      <w:r w:rsidR="00CD2D39">
        <w:rPr>
          <w:i w:val="0"/>
          <w:iCs w:val="0"/>
          <w:color w:val="055B64"/>
        </w:rPr>
        <w:t>information</w:t>
      </w:r>
      <w:r w:rsidR="00E50F16">
        <w:rPr>
          <w:i w:val="0"/>
          <w:iCs w:val="0"/>
          <w:color w:val="055B64"/>
        </w:rPr>
        <w:t xml:space="preserve"> as possible</w:t>
      </w:r>
      <w:r w:rsidR="005A6A6A" w:rsidRPr="00525820">
        <w:rPr>
          <w:i w:val="0"/>
          <w:iCs w:val="0"/>
          <w:color w:val="055B64"/>
        </w:rPr>
        <w:t xml:space="preserve"> </w:t>
      </w:r>
      <w:r w:rsidR="00825A60">
        <w:rPr>
          <w:i w:val="0"/>
          <w:iCs w:val="0"/>
          <w:color w:val="055B64"/>
        </w:rPr>
        <w:t xml:space="preserve">about </w:t>
      </w:r>
      <w:r w:rsidR="005A6A6A" w:rsidRPr="00525820">
        <w:rPr>
          <w:i w:val="0"/>
          <w:iCs w:val="0"/>
          <w:color w:val="055B64"/>
        </w:rPr>
        <w:t>the</w:t>
      </w:r>
      <w:r w:rsidR="00CD3A3A" w:rsidRPr="00525820">
        <w:rPr>
          <w:i w:val="0"/>
          <w:iCs w:val="0"/>
          <w:color w:val="055B64"/>
        </w:rPr>
        <w:t xml:space="preserve"> data files you </w:t>
      </w:r>
      <w:r w:rsidR="00523A4E" w:rsidRPr="00525820">
        <w:rPr>
          <w:i w:val="0"/>
          <w:iCs w:val="0"/>
          <w:color w:val="055B64"/>
        </w:rPr>
        <w:t>w</w:t>
      </w:r>
      <w:r w:rsidR="00825A60">
        <w:rPr>
          <w:i w:val="0"/>
          <w:iCs w:val="0"/>
          <w:color w:val="055B64"/>
        </w:rPr>
        <w:t xml:space="preserve">ish </w:t>
      </w:r>
      <w:r w:rsidR="00CD3A3A" w:rsidRPr="00525820">
        <w:rPr>
          <w:i w:val="0"/>
          <w:iCs w:val="0"/>
          <w:color w:val="055B64"/>
        </w:rPr>
        <w:t xml:space="preserve">to </w:t>
      </w:r>
      <w:r w:rsidR="00523A4E" w:rsidRPr="00525820">
        <w:rPr>
          <w:i w:val="0"/>
          <w:iCs w:val="0"/>
          <w:color w:val="055B64"/>
        </w:rPr>
        <w:t xml:space="preserve">display </w:t>
      </w:r>
      <w:r w:rsidR="0072515C" w:rsidRPr="00525820">
        <w:rPr>
          <w:i w:val="0"/>
          <w:iCs w:val="0"/>
          <w:color w:val="055B64"/>
        </w:rPr>
        <w:t>o</w:t>
      </w:r>
      <w:r w:rsidR="00CD3A3A" w:rsidRPr="00525820">
        <w:rPr>
          <w:i w:val="0"/>
          <w:iCs w:val="0"/>
          <w:color w:val="055B64"/>
        </w:rPr>
        <w:t xml:space="preserve">n the genome </w:t>
      </w:r>
      <w:r w:rsidR="00825A60">
        <w:rPr>
          <w:i w:val="0"/>
          <w:iCs w:val="0"/>
          <w:color w:val="055B64"/>
        </w:rPr>
        <w:t>browser</w:t>
      </w:r>
      <w:r w:rsidR="0072515C" w:rsidRPr="00525820">
        <w:rPr>
          <w:i w:val="0"/>
          <w:iCs w:val="0"/>
          <w:color w:val="055B64"/>
        </w:rPr>
        <w:t xml:space="preserve">, even if </w:t>
      </w:r>
      <w:r w:rsidR="00825A60">
        <w:rPr>
          <w:i w:val="0"/>
          <w:iCs w:val="0"/>
          <w:color w:val="055B64"/>
        </w:rPr>
        <w:t xml:space="preserve">they </w:t>
      </w:r>
      <w:r w:rsidR="00523A4E" w:rsidRPr="00525820">
        <w:rPr>
          <w:i w:val="0"/>
          <w:iCs w:val="0"/>
          <w:color w:val="055B64"/>
        </w:rPr>
        <w:t>are</w:t>
      </w:r>
      <w:r w:rsidR="0072515C" w:rsidRPr="00525820">
        <w:rPr>
          <w:i w:val="0"/>
          <w:iCs w:val="0"/>
          <w:color w:val="055B64"/>
        </w:rPr>
        <w:t xml:space="preserve"> </w:t>
      </w:r>
      <w:r w:rsidR="00825A60">
        <w:rPr>
          <w:i w:val="0"/>
          <w:iCs w:val="0"/>
          <w:color w:val="055B64"/>
        </w:rPr>
        <w:t>un</w:t>
      </w:r>
      <w:r w:rsidR="0072515C" w:rsidRPr="00525820">
        <w:rPr>
          <w:i w:val="0"/>
          <w:iCs w:val="0"/>
          <w:color w:val="055B64"/>
        </w:rPr>
        <w:t>published</w:t>
      </w:r>
      <w:r w:rsidR="00CD3A3A" w:rsidRPr="00525820">
        <w:rPr>
          <w:i w:val="0"/>
          <w:iCs w:val="0"/>
          <w:color w:val="055B64"/>
        </w:rPr>
        <w:t>.</w:t>
      </w:r>
      <w:r w:rsidR="00825A60">
        <w:rPr>
          <w:i w:val="0"/>
          <w:iCs w:val="0"/>
          <w:color w:val="055B64"/>
        </w:rPr>
        <w:t xml:space="preserve"> </w:t>
      </w:r>
      <w:r w:rsidR="006C0B8A">
        <w:rPr>
          <w:i w:val="0"/>
          <w:iCs w:val="0"/>
          <w:color w:val="055B64"/>
        </w:rPr>
        <w:t xml:space="preserve">This </w:t>
      </w:r>
      <w:r w:rsidR="00E50F16">
        <w:rPr>
          <w:i w:val="0"/>
          <w:iCs w:val="0"/>
          <w:color w:val="055B64"/>
        </w:rPr>
        <w:t xml:space="preserve">information </w:t>
      </w:r>
      <w:r w:rsidR="006C0B8A">
        <w:rPr>
          <w:i w:val="0"/>
          <w:iCs w:val="0"/>
          <w:color w:val="055B64"/>
        </w:rPr>
        <w:t xml:space="preserve">will allow us </w:t>
      </w:r>
      <w:r w:rsidR="00E50F16">
        <w:rPr>
          <w:i w:val="0"/>
          <w:iCs w:val="0"/>
          <w:color w:val="055B64"/>
        </w:rPr>
        <w:t xml:space="preserve">retrieve files from public repositories and customize data tracks in the genome browser. </w:t>
      </w:r>
      <w:r w:rsidR="00825A60">
        <w:rPr>
          <w:i w:val="0"/>
          <w:iCs w:val="0"/>
          <w:color w:val="055B64"/>
        </w:rPr>
        <w:t xml:space="preserve">Refer to the </w:t>
      </w:r>
      <w:r w:rsidR="002D2C58" w:rsidRPr="00525820">
        <w:rPr>
          <w:i w:val="0"/>
          <w:iCs w:val="0"/>
          <w:color w:val="055B64"/>
        </w:rPr>
        <w:t>“</w:t>
      </w:r>
      <w:r w:rsidR="00E50F16">
        <w:rPr>
          <w:i w:val="0"/>
          <w:iCs w:val="0"/>
          <w:color w:val="055B64"/>
        </w:rPr>
        <w:t>Instructions and t</w:t>
      </w:r>
      <w:r w:rsidR="002D2C58" w:rsidRPr="00525820">
        <w:rPr>
          <w:i w:val="0"/>
          <w:iCs w:val="0"/>
          <w:color w:val="055B64"/>
        </w:rPr>
        <w:t>able example” tab</w:t>
      </w:r>
      <w:r w:rsidR="00825A60">
        <w:rPr>
          <w:i w:val="0"/>
          <w:iCs w:val="0"/>
          <w:color w:val="055B64"/>
        </w:rPr>
        <w:t xml:space="preserve"> </w:t>
      </w:r>
      <w:r w:rsidR="00387F6B">
        <w:rPr>
          <w:i w:val="0"/>
          <w:iCs w:val="0"/>
          <w:color w:val="055B64"/>
        </w:rPr>
        <w:t xml:space="preserve">in the spreadsheet </w:t>
      </w:r>
      <w:r w:rsidR="00825A60">
        <w:rPr>
          <w:i w:val="0"/>
          <w:iCs w:val="0"/>
          <w:color w:val="055B64"/>
        </w:rPr>
        <w:t xml:space="preserve">for </w:t>
      </w:r>
      <w:r w:rsidR="00E50F16">
        <w:rPr>
          <w:i w:val="0"/>
          <w:iCs w:val="0"/>
          <w:color w:val="055B64"/>
        </w:rPr>
        <w:t xml:space="preserve">guidelines and </w:t>
      </w:r>
      <w:r w:rsidR="00825A60">
        <w:rPr>
          <w:i w:val="0"/>
          <w:iCs w:val="0"/>
          <w:color w:val="055B64"/>
        </w:rPr>
        <w:t xml:space="preserve">a prefilled </w:t>
      </w:r>
      <w:r w:rsidR="00FE6C61" w:rsidRPr="00525820">
        <w:rPr>
          <w:i w:val="0"/>
          <w:iCs w:val="0"/>
          <w:color w:val="055B64"/>
        </w:rPr>
        <w:t>example</w:t>
      </w:r>
      <w:r w:rsidR="00E50F16">
        <w:rPr>
          <w:i w:val="0"/>
          <w:iCs w:val="0"/>
          <w:color w:val="055B64"/>
        </w:rPr>
        <w:t xml:space="preserve"> table</w:t>
      </w:r>
      <w:r w:rsidR="00CD2D39">
        <w:rPr>
          <w:i w:val="0"/>
          <w:iCs w:val="0"/>
          <w:color w:val="055B64"/>
        </w:rPr>
        <w:t xml:space="preserve">. </w:t>
      </w:r>
    </w:p>
    <w:p w14:paraId="0D4095DE" w14:textId="4AF5AD59" w:rsidR="00CD2D39" w:rsidRPr="00CD2D39" w:rsidRDefault="009546C4" w:rsidP="009546C4">
      <w:pPr>
        <w:pStyle w:val="Quote"/>
      </w:pPr>
      <w:r>
        <w:rPr>
          <w:i w:val="0"/>
          <w:iCs w:val="0"/>
          <w:color w:val="055B64"/>
        </w:rPr>
        <w:t>For support on submitting data to public repositories, see the “</w:t>
      </w:r>
      <w:r w:rsidR="00120719" w:rsidRPr="00120719">
        <w:rPr>
          <w:color w:val="055B64"/>
        </w:rPr>
        <w:t>Recommendations</w:t>
      </w:r>
      <w:r w:rsidRPr="00120719">
        <w:rPr>
          <w:color w:val="055B64"/>
        </w:rPr>
        <w:t xml:space="preserve"> for unpublished data files</w:t>
      </w:r>
      <w:r>
        <w:rPr>
          <w:i w:val="0"/>
          <w:iCs w:val="0"/>
          <w:color w:val="055B64"/>
        </w:rPr>
        <w:t>” in the Annex.</w:t>
      </w:r>
    </w:p>
    <w:p w14:paraId="055A0AB1" w14:textId="77777777" w:rsidR="00CD2D39" w:rsidRDefault="00CD2D39" w:rsidP="00CD2D39">
      <w:pPr>
        <w:rPr>
          <w:lang w:val="en-GB"/>
        </w:rPr>
      </w:pPr>
    </w:p>
    <w:p w14:paraId="2B3A144D" w14:textId="77777777" w:rsidR="009546C4" w:rsidRPr="00CD2D39" w:rsidRDefault="009546C4" w:rsidP="00CD2D39">
      <w:pPr>
        <w:rPr>
          <w:lang w:val="en-GB"/>
        </w:rPr>
      </w:pPr>
    </w:p>
    <w:p w14:paraId="6C290D39" w14:textId="77777777" w:rsidR="00CD2D39" w:rsidRDefault="00CD2D39" w:rsidP="00CD2D39">
      <w:pPr>
        <w:pStyle w:val="Heading1"/>
      </w:pPr>
      <w:r>
        <w:t>Annex</w:t>
      </w:r>
    </w:p>
    <w:p w14:paraId="6F9D5AA0" w14:textId="322069F8" w:rsidR="005A6A6A" w:rsidRPr="00CD2D39" w:rsidRDefault="009546C4" w:rsidP="00CD2D39">
      <w:pPr>
        <w:pStyle w:val="Heading3"/>
      </w:pPr>
      <w:r>
        <w:t xml:space="preserve">Recommendations </w:t>
      </w:r>
      <w:r w:rsidR="005A6A6A" w:rsidRPr="00CD2D39">
        <w:t>for unpublished data</w:t>
      </w:r>
      <w:r w:rsidR="00E41C46" w:rsidRPr="00CD2D39">
        <w:t xml:space="preserve"> files</w:t>
      </w:r>
    </w:p>
    <w:p w14:paraId="6A09ACEB" w14:textId="34E70A08" w:rsidR="004108A2" w:rsidRPr="0086217C" w:rsidRDefault="004108A2" w:rsidP="007F2E91">
      <w:pPr>
        <w:pStyle w:val="Quote"/>
        <w:rPr>
          <w:i w:val="0"/>
          <w:iCs w:val="0"/>
          <w:color w:val="000000" w:themeColor="text1"/>
        </w:rPr>
      </w:pPr>
      <w:r w:rsidRPr="0086217C">
        <w:rPr>
          <w:i w:val="0"/>
          <w:iCs w:val="0"/>
          <w:color w:val="000000" w:themeColor="text1"/>
        </w:rPr>
        <w:t>A</w:t>
      </w:r>
      <w:r w:rsidR="00FA13B9" w:rsidRPr="0086217C">
        <w:rPr>
          <w:i w:val="0"/>
          <w:iCs w:val="0"/>
          <w:color w:val="000000" w:themeColor="text1"/>
        </w:rPr>
        <w:t xml:space="preserve">ll </w:t>
      </w:r>
      <w:r w:rsidRPr="0086217C">
        <w:rPr>
          <w:i w:val="0"/>
          <w:iCs w:val="0"/>
          <w:color w:val="000000" w:themeColor="text1"/>
        </w:rPr>
        <w:t xml:space="preserve">genome </w:t>
      </w:r>
      <w:r w:rsidR="00FA13B9" w:rsidRPr="0086217C">
        <w:rPr>
          <w:i w:val="0"/>
          <w:iCs w:val="0"/>
          <w:color w:val="000000" w:themeColor="text1"/>
        </w:rPr>
        <w:t xml:space="preserve">data displayed on the Genome Portal </w:t>
      </w:r>
      <w:r w:rsidRPr="0086217C">
        <w:rPr>
          <w:i w:val="0"/>
          <w:iCs w:val="0"/>
          <w:color w:val="000000" w:themeColor="text1"/>
        </w:rPr>
        <w:t>must</w:t>
      </w:r>
      <w:r w:rsidR="00FA13B9" w:rsidRPr="0086217C">
        <w:rPr>
          <w:i w:val="0"/>
          <w:iCs w:val="0"/>
          <w:color w:val="000000" w:themeColor="text1"/>
        </w:rPr>
        <w:t xml:space="preserve"> be </w:t>
      </w:r>
      <w:r w:rsidR="007F2E91" w:rsidRPr="0086217C">
        <w:rPr>
          <w:i w:val="0"/>
          <w:iCs w:val="0"/>
          <w:color w:val="000000" w:themeColor="text1"/>
        </w:rPr>
        <w:t xml:space="preserve">publicly </w:t>
      </w:r>
      <w:r w:rsidR="00FA13B9" w:rsidRPr="0086217C">
        <w:rPr>
          <w:i w:val="0"/>
          <w:iCs w:val="0"/>
          <w:color w:val="000000" w:themeColor="text1"/>
        </w:rPr>
        <w:t>available</w:t>
      </w:r>
      <w:r w:rsidR="007F2E91" w:rsidRPr="0086217C">
        <w:rPr>
          <w:i w:val="0"/>
          <w:iCs w:val="0"/>
          <w:color w:val="000000" w:themeColor="text1"/>
        </w:rPr>
        <w:t xml:space="preserve"> in a repository</w:t>
      </w:r>
      <w:r w:rsidRPr="0086217C">
        <w:rPr>
          <w:i w:val="0"/>
          <w:iCs w:val="0"/>
          <w:color w:val="000000" w:themeColor="text1"/>
        </w:rPr>
        <w:t xml:space="preserve"> at the time of deployment</w:t>
      </w:r>
      <w:r w:rsidR="007F2E91" w:rsidRPr="0086217C">
        <w:rPr>
          <w:i w:val="0"/>
          <w:iCs w:val="0"/>
          <w:color w:val="000000" w:themeColor="text1"/>
        </w:rPr>
        <w:t xml:space="preserve">. However, </w:t>
      </w:r>
      <w:r w:rsidR="00FA13B9" w:rsidRPr="0086217C">
        <w:rPr>
          <w:i w:val="0"/>
          <w:iCs w:val="0"/>
          <w:color w:val="000000" w:themeColor="text1"/>
        </w:rPr>
        <w:t xml:space="preserve">we can </w:t>
      </w:r>
      <w:r w:rsidRPr="0086217C">
        <w:rPr>
          <w:i w:val="0"/>
          <w:iCs w:val="0"/>
          <w:color w:val="000000" w:themeColor="text1"/>
        </w:rPr>
        <w:t>begin</w:t>
      </w:r>
      <w:r w:rsidR="006C0B8A" w:rsidRPr="0086217C">
        <w:rPr>
          <w:i w:val="0"/>
          <w:iCs w:val="0"/>
          <w:color w:val="000000" w:themeColor="text1"/>
        </w:rPr>
        <w:t xml:space="preserve"> building a </w:t>
      </w:r>
      <w:r w:rsidRPr="0086217C">
        <w:rPr>
          <w:i w:val="0"/>
          <w:iCs w:val="0"/>
          <w:color w:val="000000" w:themeColor="text1"/>
        </w:rPr>
        <w:t xml:space="preserve">private </w:t>
      </w:r>
      <w:r w:rsidR="006C0B8A" w:rsidRPr="0086217C">
        <w:rPr>
          <w:i w:val="0"/>
          <w:iCs w:val="0"/>
          <w:color w:val="000000" w:themeColor="text1"/>
        </w:rPr>
        <w:t xml:space="preserve">webpage for your species while </w:t>
      </w:r>
      <w:r w:rsidRPr="0086217C">
        <w:rPr>
          <w:i w:val="0"/>
          <w:iCs w:val="0"/>
          <w:color w:val="000000" w:themeColor="text1"/>
        </w:rPr>
        <w:t>the data is under embargo (e.g., associated with an article under review)</w:t>
      </w:r>
      <w:r w:rsidR="003F4CCC" w:rsidRPr="0086217C">
        <w:rPr>
          <w:i w:val="0"/>
          <w:iCs w:val="0"/>
          <w:color w:val="000000" w:themeColor="text1"/>
        </w:rPr>
        <w:t>, or in the process of being made public</w:t>
      </w:r>
      <w:r w:rsidR="0086217C" w:rsidRPr="0086217C">
        <w:rPr>
          <w:i w:val="0"/>
          <w:iCs w:val="0"/>
          <w:color w:val="000000" w:themeColor="text1"/>
        </w:rPr>
        <w:t xml:space="preserve"> in a repository</w:t>
      </w:r>
      <w:r w:rsidRPr="0086217C">
        <w:rPr>
          <w:i w:val="0"/>
          <w:iCs w:val="0"/>
          <w:color w:val="000000" w:themeColor="text1"/>
        </w:rPr>
        <w:t>.</w:t>
      </w:r>
      <w:r w:rsidR="0086217C" w:rsidRPr="0086217C">
        <w:rPr>
          <w:i w:val="0"/>
          <w:iCs w:val="0"/>
          <w:color w:val="000000" w:themeColor="text1"/>
        </w:rPr>
        <w:t xml:space="preserve"> </w:t>
      </w:r>
      <w:r w:rsidR="00CD2D39">
        <w:rPr>
          <w:i w:val="0"/>
          <w:iCs w:val="0"/>
          <w:color w:val="000000" w:themeColor="text1"/>
        </w:rPr>
        <w:t>For this</w:t>
      </w:r>
      <w:r w:rsidR="0086217C" w:rsidRPr="0086217C">
        <w:rPr>
          <w:i w:val="0"/>
          <w:iCs w:val="0"/>
          <w:color w:val="000000" w:themeColor="text1"/>
        </w:rPr>
        <w:t>, w</w:t>
      </w:r>
      <w:r w:rsidR="003F4CCC" w:rsidRPr="0086217C">
        <w:rPr>
          <w:i w:val="0"/>
          <w:iCs w:val="0"/>
          <w:color w:val="000000" w:themeColor="text1"/>
        </w:rPr>
        <w:t xml:space="preserve">e require that you provide </w:t>
      </w:r>
      <w:r w:rsidRPr="0086217C">
        <w:rPr>
          <w:i w:val="0"/>
          <w:iCs w:val="0"/>
          <w:color w:val="000000" w:themeColor="text1"/>
        </w:rPr>
        <w:t xml:space="preserve">the reserved </w:t>
      </w:r>
      <w:hyperlink r:id="rId16" w:history="1">
        <w:r w:rsidRPr="0086217C">
          <w:rPr>
            <w:rStyle w:val="Hyperlink"/>
            <w:i w:val="0"/>
            <w:iCs w:val="0"/>
            <w:color w:val="000000" w:themeColor="text1"/>
          </w:rPr>
          <w:t>Digital Object Identifier (DOI)</w:t>
        </w:r>
      </w:hyperlink>
      <w:r w:rsidRPr="0086217C">
        <w:rPr>
          <w:i w:val="0"/>
          <w:iCs w:val="0"/>
          <w:color w:val="000000" w:themeColor="text1"/>
        </w:rPr>
        <w:t xml:space="preserve"> for </w:t>
      </w:r>
      <w:r w:rsidR="003F4CCC" w:rsidRPr="0086217C">
        <w:rPr>
          <w:i w:val="0"/>
          <w:iCs w:val="0"/>
          <w:color w:val="000000" w:themeColor="text1"/>
        </w:rPr>
        <w:t>the data files.</w:t>
      </w:r>
    </w:p>
    <w:p w14:paraId="5F9A3AEC" w14:textId="02CD8F5D" w:rsidR="007F2E91" w:rsidRPr="0086217C" w:rsidRDefault="007F2E91" w:rsidP="007F2E91">
      <w:pPr>
        <w:pStyle w:val="Quote"/>
        <w:rPr>
          <w:b/>
          <w:bCs/>
          <w:color w:val="000000" w:themeColor="text1"/>
        </w:rPr>
      </w:pPr>
      <w:r w:rsidRPr="0086217C">
        <w:rPr>
          <w:b/>
          <w:bCs/>
          <w:color w:val="000000" w:themeColor="text1"/>
        </w:rPr>
        <w:t>NOTE:</w:t>
      </w:r>
      <w:r w:rsidRPr="0086217C">
        <w:rPr>
          <w:color w:val="000000" w:themeColor="text1"/>
        </w:rPr>
        <w:t xml:space="preserve"> The </w:t>
      </w:r>
      <w:r w:rsidR="004108A2" w:rsidRPr="0086217C">
        <w:rPr>
          <w:color w:val="000000" w:themeColor="text1"/>
        </w:rPr>
        <w:t xml:space="preserve">private species page </w:t>
      </w:r>
      <w:r w:rsidRPr="0086217C">
        <w:rPr>
          <w:color w:val="000000" w:themeColor="text1"/>
        </w:rPr>
        <w:t xml:space="preserve">will be </w:t>
      </w:r>
      <w:r w:rsidR="009546C4" w:rsidRPr="0086217C">
        <w:rPr>
          <w:color w:val="000000" w:themeColor="text1"/>
        </w:rPr>
        <w:t xml:space="preserve">publicly </w:t>
      </w:r>
      <w:r w:rsidR="009546C4">
        <w:rPr>
          <w:color w:val="000000" w:themeColor="text1"/>
        </w:rPr>
        <w:t>available only</w:t>
      </w:r>
      <w:r w:rsidRPr="0086217C">
        <w:rPr>
          <w:color w:val="000000" w:themeColor="text1"/>
        </w:rPr>
        <w:t xml:space="preserve"> </w:t>
      </w:r>
      <w:r w:rsidR="0086217C" w:rsidRPr="0086217C">
        <w:rPr>
          <w:color w:val="000000" w:themeColor="text1"/>
        </w:rPr>
        <w:t>after</w:t>
      </w:r>
      <w:r w:rsidRPr="0086217C">
        <w:rPr>
          <w:color w:val="000000" w:themeColor="text1"/>
        </w:rPr>
        <w:t xml:space="preserve"> the data files are published.</w:t>
      </w:r>
    </w:p>
    <w:p w14:paraId="429F0F34" w14:textId="024F21E2" w:rsidR="007F2E91" w:rsidRPr="00CD2D39" w:rsidRDefault="00A55B00" w:rsidP="00CD2D39">
      <w:pPr>
        <w:pStyle w:val="Quote"/>
        <w:spacing w:before="240"/>
        <w:rPr>
          <w:b/>
          <w:bCs/>
          <w:i w:val="0"/>
          <w:iCs w:val="0"/>
          <w:color w:val="000000" w:themeColor="text1"/>
          <w:sz w:val="22"/>
          <w:szCs w:val="22"/>
        </w:rPr>
      </w:pPr>
      <w:r w:rsidRPr="00CD2D39">
        <w:rPr>
          <w:b/>
          <w:bCs/>
          <w:i w:val="0"/>
          <w:iCs w:val="0"/>
          <w:color w:val="000000" w:themeColor="text1"/>
          <w:sz w:val="22"/>
          <w:szCs w:val="22"/>
        </w:rPr>
        <w:t>Publishing rec</w:t>
      </w:r>
      <w:r w:rsidR="003F4CCC" w:rsidRPr="00CD2D39">
        <w:rPr>
          <w:b/>
          <w:bCs/>
          <w:i w:val="0"/>
          <w:iCs w:val="0"/>
          <w:color w:val="000000" w:themeColor="text1"/>
          <w:sz w:val="22"/>
          <w:szCs w:val="22"/>
        </w:rPr>
        <w:t>ommendation</w:t>
      </w:r>
      <w:r w:rsidRPr="00CD2D39">
        <w:rPr>
          <w:b/>
          <w:bCs/>
          <w:i w:val="0"/>
          <w:iCs w:val="0"/>
          <w:color w:val="000000" w:themeColor="text1"/>
          <w:sz w:val="22"/>
          <w:szCs w:val="22"/>
        </w:rPr>
        <w:t xml:space="preserve">s for specific </w:t>
      </w:r>
      <w:r w:rsidR="003F4CCC" w:rsidRPr="00CD2D39">
        <w:rPr>
          <w:b/>
          <w:bCs/>
          <w:i w:val="0"/>
          <w:iCs w:val="0"/>
          <w:color w:val="000000" w:themeColor="text1"/>
          <w:sz w:val="22"/>
          <w:szCs w:val="22"/>
        </w:rPr>
        <w:t>data types</w:t>
      </w:r>
    </w:p>
    <w:p w14:paraId="1B65486F" w14:textId="65446C8A" w:rsidR="00A55B00" w:rsidRDefault="005A6A6A" w:rsidP="00A55B00">
      <w:pPr>
        <w:pStyle w:val="Quote"/>
        <w:numPr>
          <w:ilvl w:val="0"/>
          <w:numId w:val="9"/>
        </w:numPr>
        <w:rPr>
          <w:i w:val="0"/>
          <w:iCs w:val="0"/>
          <w:color w:val="000000" w:themeColor="text1"/>
        </w:rPr>
      </w:pPr>
      <w:r w:rsidRPr="00A55B00">
        <w:rPr>
          <w:b/>
          <w:bCs/>
          <w:i w:val="0"/>
          <w:iCs w:val="0"/>
          <w:color w:val="000000" w:themeColor="text1"/>
        </w:rPr>
        <w:lastRenderedPageBreak/>
        <w:t>Genome assembly and protein-coding genes</w:t>
      </w:r>
      <w:r w:rsidR="00CD2D39">
        <w:rPr>
          <w:b/>
          <w:bCs/>
          <w:i w:val="0"/>
          <w:iCs w:val="0"/>
          <w:color w:val="000000" w:themeColor="text1"/>
        </w:rPr>
        <w:t xml:space="preserve"> (compulsory)</w:t>
      </w:r>
      <w:r w:rsidRPr="00A55B00">
        <w:rPr>
          <w:b/>
          <w:bCs/>
          <w:i w:val="0"/>
          <w:iCs w:val="0"/>
          <w:color w:val="000000" w:themeColor="text1"/>
        </w:rPr>
        <w:t>:</w:t>
      </w:r>
      <w:r w:rsidRPr="00A55B00">
        <w:rPr>
          <w:i w:val="0"/>
          <w:iCs w:val="0"/>
          <w:color w:val="000000" w:themeColor="text1"/>
        </w:rPr>
        <w:t xml:space="preserve"> </w:t>
      </w:r>
      <w:r w:rsidR="00A55B00" w:rsidRPr="00A55B00">
        <w:rPr>
          <w:i w:val="0"/>
          <w:iCs w:val="0"/>
          <w:color w:val="000000" w:themeColor="text1"/>
        </w:rPr>
        <w:t>These</w:t>
      </w:r>
      <w:r w:rsidR="00A55B00">
        <w:rPr>
          <w:i w:val="0"/>
          <w:iCs w:val="0"/>
          <w:color w:val="000000" w:themeColor="text1"/>
        </w:rPr>
        <w:t xml:space="preserve"> files</w:t>
      </w:r>
      <w:r w:rsidR="00A55B00" w:rsidRPr="00A55B00">
        <w:rPr>
          <w:i w:val="0"/>
          <w:iCs w:val="0"/>
          <w:color w:val="000000" w:themeColor="text1"/>
        </w:rPr>
        <w:t xml:space="preserve"> are the m</w:t>
      </w:r>
      <w:r w:rsidRPr="00A55B00">
        <w:rPr>
          <w:i w:val="0"/>
          <w:iCs w:val="0"/>
          <w:color w:val="000000" w:themeColor="text1"/>
        </w:rPr>
        <w:t>inimum requirement</w:t>
      </w:r>
      <w:r w:rsidR="009546C4">
        <w:rPr>
          <w:i w:val="0"/>
          <w:iCs w:val="0"/>
          <w:color w:val="000000" w:themeColor="text1"/>
        </w:rPr>
        <w:t>s</w:t>
      </w:r>
      <w:r w:rsidR="00A55B00" w:rsidRPr="00A55B00">
        <w:rPr>
          <w:i w:val="0"/>
          <w:iCs w:val="0"/>
          <w:color w:val="000000" w:themeColor="text1"/>
        </w:rPr>
        <w:t xml:space="preserve"> to create a species webpage</w:t>
      </w:r>
      <w:r w:rsidR="0086217C">
        <w:rPr>
          <w:i w:val="0"/>
          <w:iCs w:val="0"/>
          <w:color w:val="000000" w:themeColor="text1"/>
        </w:rPr>
        <w:t xml:space="preserve"> and </w:t>
      </w:r>
      <w:r w:rsidR="00A55B00">
        <w:rPr>
          <w:i w:val="0"/>
          <w:iCs w:val="0"/>
          <w:color w:val="000000" w:themeColor="text1"/>
        </w:rPr>
        <w:t xml:space="preserve">must be publicly available in a </w:t>
      </w:r>
      <w:r w:rsidR="00A55B00" w:rsidRPr="00A55B00">
        <w:rPr>
          <w:i w:val="0"/>
          <w:iCs w:val="0"/>
          <w:color w:val="000000" w:themeColor="text1"/>
        </w:rPr>
        <w:t>domain-specific repository (e.g., ENA</w:t>
      </w:r>
      <w:r w:rsidR="00A55B00">
        <w:rPr>
          <w:i w:val="0"/>
          <w:iCs w:val="0"/>
          <w:color w:val="000000" w:themeColor="text1"/>
        </w:rPr>
        <w:t>, or NCBI</w:t>
      </w:r>
      <w:r w:rsidR="00A55B00" w:rsidRPr="00A55B00">
        <w:rPr>
          <w:i w:val="0"/>
          <w:iCs w:val="0"/>
          <w:color w:val="000000" w:themeColor="text1"/>
        </w:rPr>
        <w:t>)</w:t>
      </w:r>
    </w:p>
    <w:p w14:paraId="6C7A7F9D" w14:textId="1BDA34BA" w:rsidR="003F4CCC" w:rsidRPr="00A55B00" w:rsidRDefault="00A55B00" w:rsidP="00A55B00">
      <w:pPr>
        <w:pStyle w:val="Quote"/>
        <w:numPr>
          <w:ilvl w:val="1"/>
          <w:numId w:val="9"/>
        </w:numPr>
        <w:rPr>
          <w:i w:val="0"/>
          <w:iCs w:val="0"/>
          <w:color w:val="000000" w:themeColor="text1"/>
        </w:rPr>
      </w:pPr>
      <w:r>
        <w:rPr>
          <w:i w:val="0"/>
          <w:iCs w:val="0"/>
          <w:color w:val="000000" w:themeColor="text1"/>
        </w:rPr>
        <w:t>For ENA</w:t>
      </w:r>
      <w:r w:rsidR="0086217C">
        <w:rPr>
          <w:i w:val="0"/>
          <w:iCs w:val="0"/>
          <w:color w:val="000000" w:themeColor="text1"/>
        </w:rPr>
        <w:t xml:space="preserve"> submission</w:t>
      </w:r>
      <w:r w:rsidR="009546C4">
        <w:rPr>
          <w:i w:val="0"/>
          <w:iCs w:val="0"/>
          <w:color w:val="000000" w:themeColor="text1"/>
        </w:rPr>
        <w:t xml:space="preserve"> assistance,</w:t>
      </w:r>
      <w:r>
        <w:rPr>
          <w:i w:val="0"/>
          <w:iCs w:val="0"/>
          <w:color w:val="000000" w:themeColor="text1"/>
        </w:rPr>
        <w:t xml:space="preserve"> </w:t>
      </w:r>
      <w:r w:rsidR="005A6A6A" w:rsidRPr="00A55B00">
        <w:rPr>
          <w:i w:val="0"/>
          <w:iCs w:val="0"/>
          <w:color w:val="000000" w:themeColor="text1"/>
        </w:rPr>
        <w:t xml:space="preserve">contact the </w:t>
      </w:r>
      <w:hyperlink r:id="rId17" w:history="1">
        <w:r w:rsidR="005A6A6A" w:rsidRPr="00A55B00">
          <w:rPr>
            <w:rStyle w:val="Hyperlink"/>
            <w:i w:val="0"/>
            <w:iCs w:val="0"/>
          </w:rPr>
          <w:t>National Bioinformatics Infrastructure Sweden, NBIS</w:t>
        </w:r>
      </w:hyperlink>
      <w:r w:rsidR="00C3441B" w:rsidRPr="00A55B00">
        <w:rPr>
          <w:i w:val="0"/>
          <w:iCs w:val="0"/>
        </w:rPr>
        <w:t>.</w:t>
      </w:r>
    </w:p>
    <w:p w14:paraId="3B01079A" w14:textId="6A00285C" w:rsidR="00A55B00" w:rsidRDefault="00C3441B" w:rsidP="003F4CCC">
      <w:pPr>
        <w:pStyle w:val="Quote"/>
        <w:numPr>
          <w:ilvl w:val="0"/>
          <w:numId w:val="9"/>
        </w:numPr>
        <w:rPr>
          <w:i w:val="0"/>
          <w:iCs w:val="0"/>
          <w:color w:val="000000" w:themeColor="text1"/>
        </w:rPr>
      </w:pPr>
      <w:r w:rsidRPr="003F4CCC">
        <w:rPr>
          <w:b/>
          <w:bCs/>
          <w:i w:val="0"/>
          <w:iCs w:val="0"/>
          <w:color w:val="000000" w:themeColor="text1"/>
        </w:rPr>
        <w:t xml:space="preserve">Annotation </w:t>
      </w:r>
      <w:r w:rsidR="00A20267" w:rsidRPr="003F4CCC">
        <w:rPr>
          <w:b/>
          <w:bCs/>
          <w:i w:val="0"/>
          <w:iCs w:val="0"/>
          <w:color w:val="000000" w:themeColor="text1"/>
        </w:rPr>
        <w:t xml:space="preserve">data </w:t>
      </w:r>
      <w:r w:rsidRPr="003F4CCC">
        <w:rPr>
          <w:b/>
          <w:bCs/>
          <w:i w:val="0"/>
          <w:iCs w:val="0"/>
          <w:color w:val="000000" w:themeColor="text1"/>
        </w:rPr>
        <w:t>tracks</w:t>
      </w:r>
      <w:r w:rsidR="00CD2D39">
        <w:rPr>
          <w:b/>
          <w:bCs/>
          <w:i w:val="0"/>
          <w:iCs w:val="0"/>
          <w:color w:val="000000" w:themeColor="text1"/>
        </w:rPr>
        <w:t xml:space="preserve"> (optional but </w:t>
      </w:r>
      <w:r w:rsidR="009546C4">
        <w:rPr>
          <w:b/>
          <w:bCs/>
          <w:i w:val="0"/>
          <w:iCs w:val="0"/>
          <w:color w:val="000000" w:themeColor="text1"/>
        </w:rPr>
        <w:t xml:space="preserve">highly </w:t>
      </w:r>
      <w:r w:rsidR="00CD2D39">
        <w:rPr>
          <w:b/>
          <w:bCs/>
          <w:i w:val="0"/>
          <w:iCs w:val="0"/>
          <w:color w:val="000000" w:themeColor="text1"/>
        </w:rPr>
        <w:t>recommended)</w:t>
      </w:r>
      <w:r w:rsidRPr="003F4CCC">
        <w:rPr>
          <w:b/>
          <w:bCs/>
          <w:i w:val="0"/>
          <w:iCs w:val="0"/>
          <w:color w:val="000000" w:themeColor="text1"/>
        </w:rPr>
        <w:t>:</w:t>
      </w:r>
      <w:r w:rsidRPr="003F4CCC">
        <w:rPr>
          <w:i w:val="0"/>
          <w:iCs w:val="0"/>
          <w:color w:val="000000" w:themeColor="text1"/>
        </w:rPr>
        <w:t xml:space="preserve"> </w:t>
      </w:r>
      <w:r w:rsidR="00CD2D39">
        <w:rPr>
          <w:i w:val="0"/>
          <w:iCs w:val="0"/>
          <w:color w:val="000000" w:themeColor="text1"/>
        </w:rPr>
        <w:t xml:space="preserve">These </w:t>
      </w:r>
      <w:r w:rsidR="00A55B00">
        <w:rPr>
          <w:i w:val="0"/>
          <w:iCs w:val="0"/>
          <w:color w:val="000000" w:themeColor="text1"/>
        </w:rPr>
        <w:t xml:space="preserve">include </w:t>
      </w:r>
      <w:r w:rsidRPr="003F4CCC">
        <w:rPr>
          <w:i w:val="0"/>
          <w:iCs w:val="0"/>
          <w:color w:val="000000" w:themeColor="text1"/>
        </w:rPr>
        <w:t>F</w:t>
      </w:r>
      <w:r w:rsidRPr="003F4CCC">
        <w:rPr>
          <w:i w:val="0"/>
          <w:iCs w:val="0"/>
          <w:color w:val="000000" w:themeColor="text1"/>
          <w:vertAlign w:val="subscript"/>
        </w:rPr>
        <w:t>ST</w:t>
      </w:r>
      <w:r w:rsidRPr="003F4CCC">
        <w:rPr>
          <w:i w:val="0"/>
          <w:iCs w:val="0"/>
          <w:color w:val="000000" w:themeColor="text1"/>
        </w:rPr>
        <w:t xml:space="preserve">, Tajima’s D, nucleotide diversity, repeat </w:t>
      </w:r>
      <w:r w:rsidR="00BF1042" w:rsidRPr="003F4CCC">
        <w:rPr>
          <w:i w:val="0"/>
          <w:iCs w:val="0"/>
          <w:color w:val="000000" w:themeColor="text1"/>
        </w:rPr>
        <w:t>regions</w:t>
      </w:r>
      <w:r w:rsidRPr="003F4CCC">
        <w:rPr>
          <w:i w:val="0"/>
          <w:iCs w:val="0"/>
          <w:color w:val="000000" w:themeColor="text1"/>
        </w:rPr>
        <w:t xml:space="preserve">, conserved elements, </w:t>
      </w:r>
      <w:r w:rsidR="00A20267" w:rsidRPr="003F4CCC">
        <w:rPr>
          <w:i w:val="0"/>
          <w:iCs w:val="0"/>
          <w:color w:val="000000" w:themeColor="text1"/>
        </w:rPr>
        <w:t xml:space="preserve">methylated regions, </w:t>
      </w:r>
      <w:r w:rsidR="00CD2D39">
        <w:rPr>
          <w:i w:val="0"/>
          <w:iCs w:val="0"/>
          <w:color w:val="000000" w:themeColor="text1"/>
        </w:rPr>
        <w:t xml:space="preserve">and other genomic features or </w:t>
      </w:r>
      <w:r w:rsidR="00A55B00">
        <w:rPr>
          <w:i w:val="0"/>
          <w:iCs w:val="0"/>
          <w:color w:val="000000" w:themeColor="text1"/>
        </w:rPr>
        <w:t>metric</w:t>
      </w:r>
      <w:r w:rsidR="00CD2D39">
        <w:rPr>
          <w:i w:val="0"/>
          <w:iCs w:val="0"/>
          <w:color w:val="000000" w:themeColor="text1"/>
        </w:rPr>
        <w:t xml:space="preserve">s sharing </w:t>
      </w:r>
      <w:r w:rsidR="00A55B00">
        <w:rPr>
          <w:i w:val="0"/>
          <w:iCs w:val="0"/>
          <w:color w:val="000000" w:themeColor="text1"/>
        </w:rPr>
        <w:t>the same coordinates as the reference genome assembly.</w:t>
      </w:r>
    </w:p>
    <w:p w14:paraId="610FA31E" w14:textId="2622DAB6" w:rsidR="003F4CCC" w:rsidRDefault="0086217C" w:rsidP="00A55B00">
      <w:pPr>
        <w:pStyle w:val="Quote"/>
        <w:numPr>
          <w:ilvl w:val="1"/>
          <w:numId w:val="9"/>
        </w:numPr>
        <w:rPr>
          <w:i w:val="0"/>
          <w:iCs w:val="0"/>
          <w:color w:val="000000" w:themeColor="text1"/>
        </w:rPr>
      </w:pPr>
      <w:r>
        <w:rPr>
          <w:i w:val="0"/>
          <w:iCs w:val="0"/>
          <w:color w:val="000000" w:themeColor="text1"/>
        </w:rPr>
        <w:t>W</w:t>
      </w:r>
      <w:r w:rsidR="0072515C" w:rsidRPr="003F4CCC">
        <w:rPr>
          <w:i w:val="0"/>
          <w:iCs w:val="0"/>
          <w:color w:val="000000" w:themeColor="text1"/>
        </w:rPr>
        <w:t xml:space="preserve">e </w:t>
      </w:r>
      <w:r w:rsidR="009546C4">
        <w:rPr>
          <w:i w:val="0"/>
          <w:iCs w:val="0"/>
          <w:color w:val="000000" w:themeColor="text1"/>
        </w:rPr>
        <w:t>offer</w:t>
      </w:r>
      <w:r w:rsidR="00CD2D39">
        <w:rPr>
          <w:i w:val="0"/>
          <w:iCs w:val="0"/>
          <w:color w:val="000000" w:themeColor="text1"/>
        </w:rPr>
        <w:t xml:space="preserve"> free </w:t>
      </w:r>
      <w:r w:rsidR="0072515C" w:rsidRPr="003F4CCC">
        <w:rPr>
          <w:i w:val="0"/>
          <w:iCs w:val="0"/>
          <w:color w:val="000000" w:themeColor="text1"/>
        </w:rPr>
        <w:t>assist</w:t>
      </w:r>
      <w:r w:rsidR="00CD2D39">
        <w:rPr>
          <w:i w:val="0"/>
          <w:iCs w:val="0"/>
          <w:color w:val="000000" w:themeColor="text1"/>
        </w:rPr>
        <w:t>ance</w:t>
      </w:r>
      <w:r w:rsidR="00BF1042" w:rsidRPr="003F4CCC">
        <w:rPr>
          <w:i w:val="0"/>
          <w:iCs w:val="0"/>
          <w:color w:val="000000" w:themeColor="text1"/>
        </w:rPr>
        <w:t xml:space="preserve"> </w:t>
      </w:r>
      <w:r w:rsidR="00CD2D39">
        <w:rPr>
          <w:i w:val="0"/>
          <w:iCs w:val="0"/>
          <w:color w:val="000000" w:themeColor="text1"/>
        </w:rPr>
        <w:t>for</w:t>
      </w:r>
      <w:r w:rsidR="00BF1042" w:rsidRPr="003F4CCC">
        <w:rPr>
          <w:i w:val="0"/>
          <w:iCs w:val="0"/>
          <w:color w:val="000000" w:themeColor="text1"/>
        </w:rPr>
        <w:t xml:space="preserve"> </w:t>
      </w:r>
      <w:r w:rsidR="00A55B00">
        <w:rPr>
          <w:i w:val="0"/>
          <w:iCs w:val="0"/>
          <w:color w:val="000000" w:themeColor="text1"/>
        </w:rPr>
        <w:t>submi</w:t>
      </w:r>
      <w:r>
        <w:rPr>
          <w:i w:val="0"/>
          <w:iCs w:val="0"/>
          <w:color w:val="000000" w:themeColor="text1"/>
        </w:rPr>
        <w:t xml:space="preserve">tting </w:t>
      </w:r>
      <w:r w:rsidR="00A55B00">
        <w:rPr>
          <w:i w:val="0"/>
          <w:iCs w:val="0"/>
          <w:color w:val="000000" w:themeColor="text1"/>
        </w:rPr>
        <w:t>annotation data to</w:t>
      </w:r>
      <w:r w:rsidR="00BF1042" w:rsidRPr="003F4CCC">
        <w:rPr>
          <w:i w:val="0"/>
          <w:iCs w:val="0"/>
          <w:color w:val="000000" w:themeColor="text1"/>
        </w:rPr>
        <w:t xml:space="preserve"> the</w:t>
      </w:r>
      <w:r w:rsidR="0072515C" w:rsidRPr="003F4CCC">
        <w:rPr>
          <w:i w:val="0"/>
          <w:iCs w:val="0"/>
          <w:color w:val="000000" w:themeColor="text1"/>
        </w:rPr>
        <w:t xml:space="preserve"> </w:t>
      </w:r>
      <w:hyperlink r:id="rId18" w:history="1">
        <w:r w:rsidR="0072515C" w:rsidRPr="003F4CCC">
          <w:rPr>
            <w:rStyle w:val="Hyperlink"/>
            <w:i w:val="0"/>
            <w:iCs w:val="0"/>
          </w:rPr>
          <w:t>SciLifeLab Data Repository</w:t>
        </w:r>
      </w:hyperlink>
      <w:r w:rsidR="0072515C" w:rsidRPr="0086217C">
        <w:rPr>
          <w:i w:val="0"/>
          <w:iCs w:val="0"/>
          <w:color w:val="000000" w:themeColor="text1"/>
        </w:rPr>
        <w:t>.</w:t>
      </w:r>
      <w:r w:rsidR="003F4CCC" w:rsidRPr="0086217C">
        <w:rPr>
          <w:i w:val="0"/>
          <w:iCs w:val="0"/>
          <w:color w:val="000000" w:themeColor="text1"/>
        </w:rPr>
        <w:t xml:space="preserve"> </w:t>
      </w:r>
      <w:r w:rsidRPr="0086217C">
        <w:rPr>
          <w:i w:val="0"/>
          <w:iCs w:val="0"/>
          <w:color w:val="000000" w:themeColor="text1"/>
        </w:rPr>
        <w:t xml:space="preserve">To request </w:t>
      </w:r>
      <w:r w:rsidR="00CD2D39">
        <w:rPr>
          <w:i w:val="0"/>
          <w:iCs w:val="0"/>
          <w:color w:val="000000" w:themeColor="text1"/>
        </w:rPr>
        <w:t>help</w:t>
      </w:r>
      <w:r w:rsidRPr="0086217C">
        <w:rPr>
          <w:i w:val="0"/>
          <w:iCs w:val="0"/>
          <w:color w:val="000000" w:themeColor="text1"/>
        </w:rPr>
        <w:t>,</w:t>
      </w:r>
      <w:r>
        <w:rPr>
          <w:i w:val="0"/>
          <w:iCs w:val="0"/>
        </w:rPr>
        <w:t xml:space="preserve"> </w:t>
      </w:r>
      <w:r w:rsidR="00AE2821" w:rsidRPr="003F4CCC">
        <w:rPr>
          <w:i w:val="0"/>
          <w:iCs w:val="0"/>
          <w:color w:val="000000" w:themeColor="text1"/>
        </w:rPr>
        <w:t>type “</w:t>
      </w:r>
      <w:r w:rsidR="004F32DD" w:rsidRPr="003F4CCC">
        <w:rPr>
          <w:color w:val="000000" w:themeColor="text1"/>
        </w:rPr>
        <w:t>need assistance</w:t>
      </w:r>
      <w:r w:rsidR="00AE2821" w:rsidRPr="003F4CCC">
        <w:rPr>
          <w:i w:val="0"/>
          <w:iCs w:val="0"/>
          <w:color w:val="000000" w:themeColor="text1"/>
        </w:rPr>
        <w:t xml:space="preserve">” in the </w:t>
      </w:r>
      <w:r w:rsidR="007D71EA" w:rsidRPr="003F4CCC">
        <w:rPr>
          <w:i w:val="0"/>
          <w:iCs w:val="0"/>
          <w:color w:val="000000" w:themeColor="text1"/>
        </w:rPr>
        <w:t>“</w:t>
      </w:r>
      <w:r w:rsidR="004F32DD" w:rsidRPr="003F4CCC">
        <w:rPr>
          <w:color w:val="000000" w:themeColor="text1"/>
        </w:rPr>
        <w:t>link_to_repository</w:t>
      </w:r>
      <w:r w:rsidR="007D71EA" w:rsidRPr="003F4CCC">
        <w:rPr>
          <w:i w:val="0"/>
          <w:iCs w:val="0"/>
          <w:color w:val="000000" w:themeColor="text1"/>
        </w:rPr>
        <w:t>”</w:t>
      </w:r>
      <w:r w:rsidR="00AE2821" w:rsidRPr="003F4CCC">
        <w:rPr>
          <w:i w:val="0"/>
          <w:iCs w:val="0"/>
          <w:color w:val="000000" w:themeColor="text1"/>
        </w:rPr>
        <w:t xml:space="preserve"> colum</w:t>
      </w:r>
      <w:r w:rsidR="00DB7349" w:rsidRPr="003F4CCC">
        <w:rPr>
          <w:i w:val="0"/>
          <w:iCs w:val="0"/>
          <w:color w:val="000000" w:themeColor="text1"/>
        </w:rPr>
        <w:t xml:space="preserve">n of the </w:t>
      </w:r>
      <w:r w:rsidR="003F4CCC">
        <w:rPr>
          <w:i w:val="0"/>
          <w:iCs w:val="0"/>
          <w:color w:val="000000" w:themeColor="text1"/>
        </w:rPr>
        <w:t>Data Track Form</w:t>
      </w:r>
      <w:r w:rsidR="00AE2821" w:rsidRPr="003F4CCC">
        <w:rPr>
          <w:i w:val="0"/>
          <w:iCs w:val="0"/>
          <w:color w:val="000000" w:themeColor="text1"/>
        </w:rPr>
        <w:t>.</w:t>
      </w:r>
      <w:r w:rsidR="007D71EA" w:rsidRPr="003F4CCC">
        <w:rPr>
          <w:i w:val="0"/>
          <w:iCs w:val="0"/>
          <w:color w:val="000000" w:themeColor="text1"/>
        </w:rPr>
        <w:t xml:space="preserve"> </w:t>
      </w:r>
    </w:p>
    <w:p w14:paraId="70B22A4A" w14:textId="5FEEA4E9" w:rsidR="007F2E91" w:rsidRPr="003F4CCC" w:rsidRDefault="00A55B00" w:rsidP="003F4CCC">
      <w:pPr>
        <w:pStyle w:val="Quote"/>
        <w:numPr>
          <w:ilvl w:val="1"/>
          <w:numId w:val="9"/>
        </w:numPr>
        <w:rPr>
          <w:i w:val="0"/>
          <w:iCs w:val="0"/>
          <w:color w:val="000000" w:themeColor="text1"/>
        </w:rPr>
      </w:pPr>
      <w:r>
        <w:rPr>
          <w:i w:val="0"/>
          <w:iCs w:val="0"/>
          <w:color w:val="000000" w:themeColor="text1"/>
        </w:rPr>
        <w:t xml:space="preserve">Variant Call Format (VCF) files </w:t>
      </w:r>
      <w:r w:rsidR="003F4CCC" w:rsidRPr="003F4CCC">
        <w:rPr>
          <w:i w:val="0"/>
          <w:iCs w:val="0"/>
          <w:color w:val="000000" w:themeColor="text1"/>
        </w:rPr>
        <w:t>should be s</w:t>
      </w:r>
      <w:r w:rsidR="00BF1042" w:rsidRPr="003F4CCC">
        <w:rPr>
          <w:i w:val="0"/>
          <w:iCs w:val="0"/>
          <w:color w:val="000000" w:themeColor="text1"/>
        </w:rPr>
        <w:t>ubmi</w:t>
      </w:r>
      <w:r w:rsidR="003F4CCC" w:rsidRPr="003F4CCC">
        <w:rPr>
          <w:i w:val="0"/>
          <w:iCs w:val="0"/>
          <w:color w:val="000000" w:themeColor="text1"/>
        </w:rPr>
        <w:t>tted</w:t>
      </w:r>
      <w:r w:rsidR="00BF1042" w:rsidRPr="003F4CCC">
        <w:rPr>
          <w:i w:val="0"/>
          <w:iCs w:val="0"/>
          <w:color w:val="000000" w:themeColor="text1"/>
        </w:rPr>
        <w:t xml:space="preserve"> to the</w:t>
      </w:r>
      <w:r w:rsidR="00A20267" w:rsidRPr="003F4CCC">
        <w:rPr>
          <w:i w:val="0"/>
          <w:iCs w:val="0"/>
          <w:color w:val="000000" w:themeColor="text1"/>
        </w:rPr>
        <w:t xml:space="preserve"> </w:t>
      </w:r>
      <w:hyperlink r:id="rId19" w:history="1">
        <w:r w:rsidR="00A20267" w:rsidRPr="003F4CCC">
          <w:rPr>
            <w:rStyle w:val="Hyperlink"/>
            <w:i w:val="0"/>
            <w:iCs w:val="0"/>
          </w:rPr>
          <w:t>European Variation Archive (</w:t>
        </w:r>
        <w:r w:rsidR="007D71EA" w:rsidRPr="003F4CCC">
          <w:rPr>
            <w:rStyle w:val="Hyperlink"/>
            <w:i w:val="0"/>
            <w:iCs w:val="0"/>
          </w:rPr>
          <w:t>EVA</w:t>
        </w:r>
        <w:r w:rsidR="00A20267" w:rsidRPr="003F4CCC">
          <w:rPr>
            <w:rStyle w:val="Hyperlink"/>
            <w:i w:val="0"/>
            <w:iCs w:val="0"/>
          </w:rPr>
          <w:t>)</w:t>
        </w:r>
      </w:hyperlink>
      <w:r w:rsidR="003F4CCC">
        <w:rPr>
          <w:i w:val="0"/>
          <w:iCs w:val="0"/>
          <w:color w:val="000000" w:themeColor="text1"/>
        </w:rPr>
        <w:t>.</w:t>
      </w:r>
      <w:r>
        <w:rPr>
          <w:i w:val="0"/>
          <w:iCs w:val="0"/>
          <w:color w:val="000000" w:themeColor="text1"/>
        </w:rPr>
        <w:t xml:space="preserve"> </w:t>
      </w:r>
      <w:r w:rsidR="0086217C">
        <w:rPr>
          <w:i w:val="0"/>
          <w:iCs w:val="0"/>
          <w:color w:val="000000" w:themeColor="text1"/>
        </w:rPr>
        <w:t>For as</w:t>
      </w:r>
      <w:r>
        <w:rPr>
          <w:i w:val="0"/>
          <w:iCs w:val="0"/>
          <w:color w:val="000000" w:themeColor="text1"/>
        </w:rPr>
        <w:t xml:space="preserve">sistance, </w:t>
      </w:r>
      <w:r w:rsidRPr="00A55B00">
        <w:rPr>
          <w:i w:val="0"/>
          <w:iCs w:val="0"/>
          <w:color w:val="000000" w:themeColor="text1"/>
        </w:rPr>
        <w:t xml:space="preserve">contact the </w:t>
      </w:r>
      <w:hyperlink r:id="rId20" w:history="1">
        <w:r w:rsidRPr="00A55B00">
          <w:rPr>
            <w:rStyle w:val="Hyperlink"/>
            <w:i w:val="0"/>
            <w:iCs w:val="0"/>
          </w:rPr>
          <w:t>NBIS</w:t>
        </w:r>
      </w:hyperlink>
      <w:r w:rsidRPr="00A55B00">
        <w:rPr>
          <w:i w:val="0"/>
          <w:iCs w:val="0"/>
        </w:rPr>
        <w:t>.</w:t>
      </w:r>
    </w:p>
    <w:p w14:paraId="474CD3F0" w14:textId="77777777" w:rsidR="004E0591" w:rsidRDefault="004E0591" w:rsidP="003F4CCC">
      <w:pPr>
        <w:pStyle w:val="Quote"/>
        <w:rPr>
          <w:i w:val="0"/>
          <w:iCs w:val="0"/>
          <w:color w:val="055B64"/>
        </w:rPr>
      </w:pPr>
    </w:p>
    <w:p w14:paraId="21607D57" w14:textId="6A956CCE" w:rsidR="003F4CCC" w:rsidRPr="004E0591" w:rsidRDefault="004E0591" w:rsidP="003F4CCC">
      <w:pPr>
        <w:pStyle w:val="Quote"/>
        <w:rPr>
          <w:color w:val="055B64"/>
        </w:rPr>
      </w:pPr>
      <w:r w:rsidRPr="004E0591">
        <w:rPr>
          <w:b/>
          <w:bCs/>
          <w:color w:val="000000" w:themeColor="text1"/>
        </w:rPr>
        <w:t>NOTE:</w:t>
      </w:r>
      <w:r w:rsidRPr="004E0591">
        <w:rPr>
          <w:color w:val="000000" w:themeColor="text1"/>
        </w:rPr>
        <w:t xml:space="preserve"> </w:t>
      </w:r>
      <w:r w:rsidR="00EA4A55">
        <w:rPr>
          <w:color w:val="000000" w:themeColor="text1"/>
        </w:rPr>
        <w:t>If you request to build a private species page while your data is being submitted for publication, w</w:t>
      </w:r>
      <w:r w:rsidRPr="004E0591">
        <w:rPr>
          <w:color w:val="000000" w:themeColor="text1"/>
        </w:rPr>
        <w:t xml:space="preserve">e can provide you a </w:t>
      </w:r>
      <w:r w:rsidR="003F4CCC" w:rsidRPr="004E0591">
        <w:rPr>
          <w:color w:val="000000" w:themeColor="text1"/>
        </w:rPr>
        <w:t xml:space="preserve">web address </w:t>
      </w:r>
      <w:r w:rsidRPr="004E0591">
        <w:rPr>
          <w:color w:val="000000" w:themeColor="text1"/>
        </w:rPr>
        <w:t>(URL)</w:t>
      </w:r>
      <w:r w:rsidR="00A56DB9">
        <w:rPr>
          <w:color w:val="000000" w:themeColor="text1"/>
        </w:rPr>
        <w:t xml:space="preserve"> for inclusion in the repository or in </w:t>
      </w:r>
      <w:r w:rsidR="003F4CCC" w:rsidRPr="004E0591">
        <w:rPr>
          <w:color w:val="000000" w:themeColor="text1"/>
        </w:rPr>
        <w:t>the</w:t>
      </w:r>
      <w:r w:rsidR="00A56DB9">
        <w:rPr>
          <w:color w:val="000000" w:themeColor="text1"/>
        </w:rPr>
        <w:t xml:space="preserve"> scientific articles’</w:t>
      </w:r>
      <w:r w:rsidR="003F4CCC" w:rsidRPr="004E0591">
        <w:rPr>
          <w:color w:val="000000" w:themeColor="text1"/>
        </w:rPr>
        <w:t xml:space="preserve"> Data Availability Statement. For </w:t>
      </w:r>
      <w:r w:rsidR="00A56DB9">
        <w:rPr>
          <w:color w:val="000000" w:themeColor="text1"/>
        </w:rPr>
        <w:t xml:space="preserve">citation </w:t>
      </w:r>
      <w:r w:rsidR="003F4CCC" w:rsidRPr="004E0591">
        <w:rPr>
          <w:color w:val="000000" w:themeColor="text1"/>
        </w:rPr>
        <w:t xml:space="preserve">instructions, see the </w:t>
      </w:r>
      <w:hyperlink r:id="rId21" w:history="1">
        <w:r w:rsidR="003F4CCC" w:rsidRPr="004E0591">
          <w:rPr>
            <w:rStyle w:val="Hyperlink"/>
          </w:rPr>
          <w:t>Cite us page</w:t>
        </w:r>
      </w:hyperlink>
      <w:r w:rsidR="003F4CCC" w:rsidRPr="004E0591">
        <w:rPr>
          <w:color w:val="055B64"/>
        </w:rPr>
        <w:t xml:space="preserve">. </w:t>
      </w:r>
    </w:p>
    <w:p w14:paraId="12A85FFE" w14:textId="2717186A" w:rsidR="00525820" w:rsidRPr="00525820" w:rsidRDefault="00525820" w:rsidP="00525820">
      <w:pPr>
        <w:pStyle w:val="Quote"/>
        <w:spacing w:before="0"/>
        <w:rPr>
          <w:i w:val="0"/>
          <w:iCs w:val="0"/>
          <w:color w:val="000000" w:themeColor="text1"/>
        </w:rPr>
      </w:pPr>
    </w:p>
    <w:p w14:paraId="1B259CF3" w14:textId="23B14211" w:rsidR="00525820" w:rsidRPr="0011413A" w:rsidRDefault="00525820" w:rsidP="00CD2D39">
      <w:pPr>
        <w:pStyle w:val="Heading3"/>
      </w:pPr>
      <w:r w:rsidRPr="00525820">
        <w:t xml:space="preserve">Recommendations for </w:t>
      </w:r>
      <w:r w:rsidR="009546C4">
        <w:t>species photo</w:t>
      </w:r>
      <w:r>
        <w:t xml:space="preserve"> </w:t>
      </w:r>
    </w:p>
    <w:p w14:paraId="10AB2C5D" w14:textId="77777777" w:rsidR="004E0591" w:rsidRDefault="00525820" w:rsidP="00525820">
      <w:pPr>
        <w:pStyle w:val="Quote"/>
        <w:rPr>
          <w:i w:val="0"/>
          <w:iCs w:val="0"/>
          <w:color w:val="000000" w:themeColor="text1"/>
        </w:rPr>
      </w:pPr>
      <w:r w:rsidRPr="0086217C">
        <w:rPr>
          <w:i w:val="0"/>
          <w:iCs w:val="0"/>
          <w:color w:val="000000" w:themeColor="text1"/>
        </w:rPr>
        <w:t xml:space="preserve">Please provide an image of the source species </w:t>
      </w:r>
      <w:r w:rsidR="004E0591">
        <w:rPr>
          <w:i w:val="0"/>
          <w:iCs w:val="0"/>
          <w:color w:val="000000" w:themeColor="text1"/>
        </w:rPr>
        <w:t xml:space="preserve">associated with </w:t>
      </w:r>
      <w:r w:rsidRPr="0086217C">
        <w:rPr>
          <w:i w:val="0"/>
          <w:iCs w:val="0"/>
          <w:color w:val="000000" w:themeColor="text1"/>
        </w:rPr>
        <w:t xml:space="preserve">the genome data. </w:t>
      </w:r>
    </w:p>
    <w:p w14:paraId="394BD65E" w14:textId="29E2293E" w:rsidR="00525820" w:rsidRPr="0086217C" w:rsidRDefault="004E0591" w:rsidP="004E0591">
      <w:pPr>
        <w:pStyle w:val="Quote"/>
        <w:numPr>
          <w:ilvl w:val="0"/>
          <w:numId w:val="17"/>
        </w:numPr>
        <w:rPr>
          <w:i w:val="0"/>
          <w:iCs w:val="0"/>
          <w:color w:val="000000" w:themeColor="text1"/>
        </w:rPr>
      </w:pPr>
      <w:r w:rsidRPr="004E0591">
        <w:rPr>
          <w:b/>
          <w:bCs/>
          <w:i w:val="0"/>
          <w:iCs w:val="0"/>
          <w:color w:val="000000" w:themeColor="text1"/>
        </w:rPr>
        <w:t>P</w:t>
      </w:r>
      <w:r w:rsidR="00525820" w:rsidRPr="004E0591">
        <w:rPr>
          <w:b/>
          <w:bCs/>
          <w:i w:val="0"/>
          <w:iCs w:val="0"/>
          <w:color w:val="000000" w:themeColor="text1"/>
        </w:rPr>
        <w:t>referred image aspect ratio</w:t>
      </w:r>
      <w:r w:rsidRPr="004E0591">
        <w:rPr>
          <w:b/>
          <w:bCs/>
          <w:i w:val="0"/>
          <w:iCs w:val="0"/>
          <w:color w:val="000000" w:themeColor="text1"/>
        </w:rPr>
        <w:t>:</w:t>
      </w:r>
      <w:r w:rsidR="00525820" w:rsidRPr="0086217C">
        <w:rPr>
          <w:i w:val="0"/>
          <w:iCs w:val="0"/>
          <w:color w:val="000000" w:themeColor="text1"/>
        </w:rPr>
        <w:t xml:space="preserve"> 4:3</w:t>
      </w:r>
      <w:r>
        <w:rPr>
          <w:i w:val="0"/>
          <w:iCs w:val="0"/>
          <w:color w:val="000000" w:themeColor="text1"/>
        </w:rPr>
        <w:t xml:space="preserve"> (if different, we can adjust it accordingly)</w:t>
      </w:r>
      <w:r w:rsidR="00525820" w:rsidRPr="0086217C">
        <w:rPr>
          <w:i w:val="0"/>
          <w:iCs w:val="0"/>
          <w:color w:val="000000" w:themeColor="text1"/>
        </w:rPr>
        <w:t xml:space="preserve">. </w:t>
      </w:r>
    </w:p>
    <w:p w14:paraId="158C50AA" w14:textId="77777777" w:rsidR="004E0591" w:rsidRDefault="00525820" w:rsidP="00525820">
      <w:pPr>
        <w:pStyle w:val="Quote"/>
        <w:numPr>
          <w:ilvl w:val="0"/>
          <w:numId w:val="9"/>
        </w:numPr>
        <w:rPr>
          <w:i w:val="0"/>
          <w:iCs w:val="0"/>
          <w:color w:val="000000" w:themeColor="text1"/>
        </w:rPr>
      </w:pPr>
      <w:r w:rsidRPr="0086217C">
        <w:rPr>
          <w:b/>
          <w:bCs/>
          <w:i w:val="0"/>
          <w:iCs w:val="0"/>
          <w:color w:val="000000" w:themeColor="text1"/>
        </w:rPr>
        <w:t>Image source and licensing</w:t>
      </w:r>
      <w:r w:rsidRPr="004E0591">
        <w:rPr>
          <w:b/>
          <w:bCs/>
          <w:i w:val="0"/>
          <w:iCs w:val="0"/>
          <w:color w:val="000000" w:themeColor="text1"/>
        </w:rPr>
        <w:t>:</w:t>
      </w:r>
      <w:r w:rsidRPr="0086217C">
        <w:rPr>
          <w:i w:val="0"/>
          <w:iCs w:val="0"/>
          <w:color w:val="000000" w:themeColor="text1"/>
        </w:rPr>
        <w:t xml:space="preserve"> </w:t>
      </w:r>
    </w:p>
    <w:p w14:paraId="54DA1899" w14:textId="77777777" w:rsidR="004E0591" w:rsidRDefault="00525820" w:rsidP="004E0591">
      <w:pPr>
        <w:pStyle w:val="Quote"/>
        <w:numPr>
          <w:ilvl w:val="1"/>
          <w:numId w:val="9"/>
        </w:numPr>
        <w:rPr>
          <w:i w:val="0"/>
          <w:iCs w:val="0"/>
          <w:color w:val="000000" w:themeColor="text1"/>
        </w:rPr>
      </w:pPr>
      <w:r w:rsidRPr="0086217C">
        <w:rPr>
          <w:i w:val="0"/>
          <w:iCs w:val="0"/>
          <w:color w:val="000000" w:themeColor="text1"/>
        </w:rPr>
        <w:t>If applicable</w:t>
      </w:r>
      <w:r w:rsidR="004E0591">
        <w:rPr>
          <w:i w:val="0"/>
          <w:iCs w:val="0"/>
          <w:color w:val="000000" w:themeColor="text1"/>
        </w:rPr>
        <w:t>, i</w:t>
      </w:r>
      <w:r w:rsidRPr="0086217C">
        <w:rPr>
          <w:i w:val="0"/>
          <w:iCs w:val="0"/>
          <w:color w:val="000000" w:themeColor="text1"/>
        </w:rPr>
        <w:t xml:space="preserve">ndicate the </w:t>
      </w:r>
      <w:hyperlink r:id="rId22" w:history="1">
        <w:r w:rsidRPr="0086217C">
          <w:rPr>
            <w:rStyle w:val="Hyperlink"/>
            <w:i w:val="0"/>
            <w:iCs w:val="0"/>
            <w:color w:val="000000" w:themeColor="text1"/>
          </w:rPr>
          <w:t>creative common license</w:t>
        </w:r>
      </w:hyperlink>
      <w:r w:rsidRPr="0086217C">
        <w:rPr>
          <w:i w:val="0"/>
          <w:iCs w:val="0"/>
          <w:color w:val="000000" w:themeColor="text1"/>
        </w:rPr>
        <w:t xml:space="preserve"> </w:t>
      </w:r>
      <w:r w:rsidR="004E0591">
        <w:rPr>
          <w:i w:val="0"/>
          <w:iCs w:val="0"/>
          <w:color w:val="000000" w:themeColor="text1"/>
        </w:rPr>
        <w:t>of the photo</w:t>
      </w:r>
      <w:r w:rsidRPr="0086217C">
        <w:rPr>
          <w:i w:val="0"/>
          <w:iCs w:val="0"/>
          <w:color w:val="000000" w:themeColor="text1"/>
        </w:rPr>
        <w:t xml:space="preserve"> (e.g., </w:t>
      </w:r>
      <w:r w:rsidRPr="0086217C">
        <w:rPr>
          <w:color w:val="000000" w:themeColor="text1"/>
        </w:rPr>
        <w:t>Tangara seledon</w:t>
      </w:r>
      <w:r w:rsidRPr="0086217C">
        <w:rPr>
          <w:i w:val="0"/>
          <w:iCs w:val="0"/>
          <w:color w:val="000000" w:themeColor="text1"/>
        </w:rPr>
        <w:t xml:space="preserve"> by Gloria Fuentes, CC BY-SA 3.0)</w:t>
      </w:r>
    </w:p>
    <w:p w14:paraId="13DFF9FC" w14:textId="61BA015C" w:rsidR="00525820" w:rsidRPr="004E0591" w:rsidRDefault="004E0591" w:rsidP="004E0591">
      <w:pPr>
        <w:pStyle w:val="Quote"/>
        <w:numPr>
          <w:ilvl w:val="1"/>
          <w:numId w:val="9"/>
        </w:numPr>
        <w:rPr>
          <w:i w:val="0"/>
          <w:iCs w:val="0"/>
          <w:color w:val="000000" w:themeColor="text1"/>
        </w:rPr>
      </w:pPr>
      <w:r>
        <w:rPr>
          <w:i w:val="0"/>
          <w:iCs w:val="0"/>
          <w:color w:val="000000" w:themeColor="text1"/>
        </w:rPr>
        <w:t xml:space="preserve">If using a photo with permission, credit </w:t>
      </w:r>
      <w:r w:rsidR="00525820" w:rsidRPr="0086217C">
        <w:rPr>
          <w:i w:val="0"/>
          <w:iCs w:val="0"/>
          <w:color w:val="000000" w:themeColor="text1"/>
        </w:rPr>
        <w:t xml:space="preserve">the author(s) (e.g., </w:t>
      </w:r>
      <w:r w:rsidR="00525820" w:rsidRPr="0086217C">
        <w:rPr>
          <w:color w:val="000000" w:themeColor="text1"/>
        </w:rPr>
        <w:t>Pyrocephalus rubinus</w:t>
      </w:r>
      <w:r w:rsidR="00525820" w:rsidRPr="0086217C">
        <w:rPr>
          <w:i w:val="0"/>
          <w:iCs w:val="0"/>
          <w:color w:val="000000" w:themeColor="text1"/>
        </w:rPr>
        <w:t> by Humberto Alvarez, used with permission).</w:t>
      </w:r>
    </w:p>
    <w:sectPr w:rsidR="00525820" w:rsidRPr="004E0591" w:rsidSect="005373D0">
      <w:headerReference w:type="default" r:id="rId23"/>
      <w:footerReference w:type="even" r:id="rId24"/>
      <w:footerReference w:type="default" r:id="rId25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3C46B" w14:textId="77777777" w:rsidR="006D63D5" w:rsidRDefault="006D63D5" w:rsidP="0019259D">
      <w:r>
        <w:separator/>
      </w:r>
    </w:p>
    <w:p w14:paraId="36030806" w14:textId="77777777" w:rsidR="006D63D5" w:rsidRDefault="006D63D5"/>
  </w:endnote>
  <w:endnote w:type="continuationSeparator" w:id="0">
    <w:p w14:paraId="17E6AD34" w14:textId="77777777" w:rsidR="006D63D5" w:rsidRDefault="006D63D5" w:rsidP="0019259D">
      <w:r>
        <w:continuationSeparator/>
      </w:r>
    </w:p>
    <w:p w14:paraId="078F756B" w14:textId="77777777" w:rsidR="006D63D5" w:rsidRDefault="006D63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10167848"/>
      <w:docPartObj>
        <w:docPartGallery w:val="Page Numbers (Bottom of Page)"/>
        <w:docPartUnique/>
      </w:docPartObj>
    </w:sdtPr>
    <w:sdtContent>
      <w:p w14:paraId="41B2DCDC" w14:textId="4D39ACA3" w:rsidR="0019259D" w:rsidRDefault="0019259D" w:rsidP="00EC2B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7762E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CFBAC5" w14:textId="77777777" w:rsidR="000645FA" w:rsidRDefault="000645FA" w:rsidP="0019259D">
    <w:pPr>
      <w:pStyle w:val="Footer"/>
      <w:ind w:right="360"/>
      <w:rPr>
        <w:rStyle w:val="PageNumber"/>
      </w:rPr>
    </w:pPr>
  </w:p>
  <w:p w14:paraId="0D3CB8B0" w14:textId="77777777" w:rsidR="000645FA" w:rsidRDefault="000645FA" w:rsidP="0019259D">
    <w:pPr>
      <w:pStyle w:val="Footer"/>
    </w:pPr>
  </w:p>
  <w:p w14:paraId="61A7B4FC" w14:textId="77777777" w:rsidR="0097182A" w:rsidRDefault="0097182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76256788"/>
      <w:docPartObj>
        <w:docPartGallery w:val="Page Numbers (Bottom of Page)"/>
        <w:docPartUnique/>
      </w:docPartObj>
    </w:sdtPr>
    <w:sdtContent>
      <w:p w14:paraId="4748C04C" w14:textId="77777777" w:rsidR="0019259D" w:rsidRDefault="0019259D" w:rsidP="00EC2B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4D060923" w14:textId="77777777" w:rsidR="000645FA" w:rsidRDefault="000645FA" w:rsidP="0019259D">
    <w:pPr>
      <w:pStyle w:val="Footer"/>
      <w:ind w:right="360"/>
      <w:rPr>
        <w:rStyle w:val="PageNumber"/>
      </w:rPr>
    </w:pPr>
  </w:p>
  <w:p w14:paraId="7B996245" w14:textId="77777777" w:rsidR="000645FA" w:rsidRDefault="000645FA" w:rsidP="0019259D">
    <w:pPr>
      <w:pStyle w:val="Footer"/>
    </w:pPr>
  </w:p>
  <w:p w14:paraId="19439360" w14:textId="77777777" w:rsidR="0097182A" w:rsidRDefault="009718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C26D4" w14:textId="77777777" w:rsidR="006D63D5" w:rsidRDefault="006D63D5" w:rsidP="0019259D">
      <w:r>
        <w:separator/>
      </w:r>
    </w:p>
    <w:p w14:paraId="45BA6450" w14:textId="77777777" w:rsidR="006D63D5" w:rsidRDefault="006D63D5"/>
  </w:footnote>
  <w:footnote w:type="continuationSeparator" w:id="0">
    <w:p w14:paraId="1A9B8C4A" w14:textId="77777777" w:rsidR="006D63D5" w:rsidRDefault="006D63D5" w:rsidP="0019259D">
      <w:r>
        <w:continuationSeparator/>
      </w:r>
    </w:p>
    <w:p w14:paraId="5C61BCC3" w14:textId="77777777" w:rsidR="006D63D5" w:rsidRDefault="006D63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9293A" w14:textId="0C207F9C" w:rsidR="00817EFF" w:rsidRDefault="00817EFF">
    <w:pPr>
      <w:pStyle w:val="Header"/>
    </w:pPr>
    <w:r>
      <w:rPr>
        <w:noProof/>
      </w:rPr>
      <w:drawing>
        <wp:inline distT="0" distB="0" distL="0" distR="0" wp14:anchorId="55CC489B" wp14:editId="4987D596">
          <wp:extent cx="1881266" cy="404124"/>
          <wp:effectExtent l="0" t="0" r="0" b="2540"/>
          <wp:docPr id="68149526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4814502" name="Picture 172481450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4386" cy="4198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83F9A7A" w14:textId="77777777" w:rsidR="00B604A0" w:rsidRDefault="00B604A0">
    <w:pPr>
      <w:pStyle w:val="Header"/>
    </w:pPr>
  </w:p>
  <w:p w14:paraId="1A802A04" w14:textId="77777777" w:rsidR="00B604A0" w:rsidRDefault="00B604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D3822"/>
    <w:multiLevelType w:val="hybridMultilevel"/>
    <w:tmpl w:val="A360204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04173"/>
    <w:multiLevelType w:val="hybridMultilevel"/>
    <w:tmpl w:val="490849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B63E69"/>
    <w:multiLevelType w:val="hybridMultilevel"/>
    <w:tmpl w:val="EE2A6E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A85B4C"/>
    <w:multiLevelType w:val="hybridMultilevel"/>
    <w:tmpl w:val="985EE9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E14D6"/>
    <w:multiLevelType w:val="hybridMultilevel"/>
    <w:tmpl w:val="0FA22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D7EC7"/>
    <w:multiLevelType w:val="multilevel"/>
    <w:tmpl w:val="48C404E6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346F2A"/>
    <w:multiLevelType w:val="hybridMultilevel"/>
    <w:tmpl w:val="EE804962"/>
    <w:lvl w:ilvl="0" w:tplc="B978A1AC">
      <w:start w:val="6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881136"/>
    <w:multiLevelType w:val="hybridMultilevel"/>
    <w:tmpl w:val="03C4F346"/>
    <w:lvl w:ilvl="0" w:tplc="50F8915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55B6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03125"/>
    <w:multiLevelType w:val="hybridMultilevel"/>
    <w:tmpl w:val="34E8F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E5CD2"/>
    <w:multiLevelType w:val="hybridMultilevel"/>
    <w:tmpl w:val="BED0E78C"/>
    <w:lvl w:ilvl="0" w:tplc="B15834CC">
      <w:start w:val="5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2C77DA"/>
    <w:multiLevelType w:val="hybridMultilevel"/>
    <w:tmpl w:val="06F6669E"/>
    <w:lvl w:ilvl="0" w:tplc="B448DEAC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632643"/>
    <w:multiLevelType w:val="hybridMultilevel"/>
    <w:tmpl w:val="D1E48DB8"/>
    <w:lvl w:ilvl="0" w:tplc="5D84F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BD570F"/>
    <w:multiLevelType w:val="hybridMultilevel"/>
    <w:tmpl w:val="684CC5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8781D"/>
    <w:multiLevelType w:val="hybridMultilevel"/>
    <w:tmpl w:val="0E5C4C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577A5"/>
    <w:multiLevelType w:val="multilevel"/>
    <w:tmpl w:val="48C404E6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675152">
    <w:abstractNumId w:val="8"/>
  </w:num>
  <w:num w:numId="2" w16cid:durableId="1929653304">
    <w:abstractNumId w:val="4"/>
  </w:num>
  <w:num w:numId="3" w16cid:durableId="452485568">
    <w:abstractNumId w:val="11"/>
  </w:num>
  <w:num w:numId="4" w16cid:durableId="1103183455">
    <w:abstractNumId w:val="15"/>
  </w:num>
  <w:num w:numId="5" w16cid:durableId="308754469">
    <w:abstractNumId w:val="15"/>
  </w:num>
  <w:num w:numId="6" w16cid:durableId="2052412574">
    <w:abstractNumId w:val="15"/>
  </w:num>
  <w:num w:numId="7" w16cid:durableId="1338800258">
    <w:abstractNumId w:val="6"/>
  </w:num>
  <w:num w:numId="8" w16cid:durableId="422144437">
    <w:abstractNumId w:val="1"/>
  </w:num>
  <w:num w:numId="9" w16cid:durableId="31924723">
    <w:abstractNumId w:val="2"/>
  </w:num>
  <w:num w:numId="10" w16cid:durableId="1486815994">
    <w:abstractNumId w:val="14"/>
  </w:num>
  <w:num w:numId="11" w16cid:durableId="1605725282">
    <w:abstractNumId w:val="5"/>
  </w:num>
  <w:num w:numId="12" w16cid:durableId="1919553778">
    <w:abstractNumId w:val="9"/>
  </w:num>
  <w:num w:numId="13" w16cid:durableId="513082316">
    <w:abstractNumId w:val="10"/>
  </w:num>
  <w:num w:numId="14" w16cid:durableId="1671325447">
    <w:abstractNumId w:val="12"/>
  </w:num>
  <w:num w:numId="15" w16cid:durableId="523444013">
    <w:abstractNumId w:val="7"/>
  </w:num>
  <w:num w:numId="16" w16cid:durableId="1261062071">
    <w:abstractNumId w:val="13"/>
  </w:num>
  <w:num w:numId="17" w16cid:durableId="122698686">
    <w:abstractNumId w:val="3"/>
  </w:num>
  <w:num w:numId="18" w16cid:durableId="211212106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aniel Brink">
    <w15:presenceInfo w15:providerId="None" w15:userId="Daniel Brin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trackRevisions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FC"/>
    <w:rsid w:val="00010F37"/>
    <w:rsid w:val="000131EB"/>
    <w:rsid w:val="000231BF"/>
    <w:rsid w:val="0003186F"/>
    <w:rsid w:val="000407BD"/>
    <w:rsid w:val="00043241"/>
    <w:rsid w:val="00051B84"/>
    <w:rsid w:val="000525FB"/>
    <w:rsid w:val="00056B47"/>
    <w:rsid w:val="000625DD"/>
    <w:rsid w:val="000645F8"/>
    <w:rsid w:val="000645FA"/>
    <w:rsid w:val="000658A3"/>
    <w:rsid w:val="00067221"/>
    <w:rsid w:val="00073E02"/>
    <w:rsid w:val="00083957"/>
    <w:rsid w:val="00083EE6"/>
    <w:rsid w:val="00096E42"/>
    <w:rsid w:val="000A3F76"/>
    <w:rsid w:val="000A5C02"/>
    <w:rsid w:val="000B7022"/>
    <w:rsid w:val="000C5E64"/>
    <w:rsid w:val="000C6886"/>
    <w:rsid w:val="000E59A5"/>
    <w:rsid w:val="000F1031"/>
    <w:rsid w:val="000F630F"/>
    <w:rsid w:val="00105A6C"/>
    <w:rsid w:val="00111474"/>
    <w:rsid w:val="001122D2"/>
    <w:rsid w:val="0011413A"/>
    <w:rsid w:val="001150A9"/>
    <w:rsid w:val="001162C5"/>
    <w:rsid w:val="00120719"/>
    <w:rsid w:val="00142BD4"/>
    <w:rsid w:val="00142E83"/>
    <w:rsid w:val="001522AA"/>
    <w:rsid w:val="00154286"/>
    <w:rsid w:val="00162448"/>
    <w:rsid w:val="001656FC"/>
    <w:rsid w:val="00173EF4"/>
    <w:rsid w:val="00180214"/>
    <w:rsid w:val="00182E1F"/>
    <w:rsid w:val="00190767"/>
    <w:rsid w:val="0019259D"/>
    <w:rsid w:val="00196BC1"/>
    <w:rsid w:val="001A523F"/>
    <w:rsid w:val="001B1614"/>
    <w:rsid w:val="001B4843"/>
    <w:rsid w:val="001C0E5A"/>
    <w:rsid w:val="001C121F"/>
    <w:rsid w:val="001C1453"/>
    <w:rsid w:val="001C2E10"/>
    <w:rsid w:val="001C3B6D"/>
    <w:rsid w:val="001D1633"/>
    <w:rsid w:val="001E7618"/>
    <w:rsid w:val="001E7BC3"/>
    <w:rsid w:val="001F689B"/>
    <w:rsid w:val="001F7EF7"/>
    <w:rsid w:val="00203CA7"/>
    <w:rsid w:val="0020469A"/>
    <w:rsid w:val="00205FC5"/>
    <w:rsid w:val="00207D4B"/>
    <w:rsid w:val="00211CE4"/>
    <w:rsid w:val="00221883"/>
    <w:rsid w:val="00233EAD"/>
    <w:rsid w:val="0023538F"/>
    <w:rsid w:val="0023680B"/>
    <w:rsid w:val="00237A34"/>
    <w:rsid w:val="00240F54"/>
    <w:rsid w:val="0024210D"/>
    <w:rsid w:val="00246AE4"/>
    <w:rsid w:val="00252933"/>
    <w:rsid w:val="00255668"/>
    <w:rsid w:val="0026679A"/>
    <w:rsid w:val="00270223"/>
    <w:rsid w:val="002720BE"/>
    <w:rsid w:val="00275763"/>
    <w:rsid w:val="00276183"/>
    <w:rsid w:val="0028073B"/>
    <w:rsid w:val="00280FD3"/>
    <w:rsid w:val="00281962"/>
    <w:rsid w:val="00281E0F"/>
    <w:rsid w:val="002860C3"/>
    <w:rsid w:val="00287E4F"/>
    <w:rsid w:val="0029043F"/>
    <w:rsid w:val="002B1AE6"/>
    <w:rsid w:val="002B361F"/>
    <w:rsid w:val="002B7EFA"/>
    <w:rsid w:val="002C5982"/>
    <w:rsid w:val="002D00F2"/>
    <w:rsid w:val="002D2C58"/>
    <w:rsid w:val="002E0EEB"/>
    <w:rsid w:val="00304474"/>
    <w:rsid w:val="00311926"/>
    <w:rsid w:val="00312494"/>
    <w:rsid w:val="00317E5B"/>
    <w:rsid w:val="00331A80"/>
    <w:rsid w:val="00337B02"/>
    <w:rsid w:val="00354055"/>
    <w:rsid w:val="0035646D"/>
    <w:rsid w:val="003632DE"/>
    <w:rsid w:val="00380300"/>
    <w:rsid w:val="00385099"/>
    <w:rsid w:val="00385A15"/>
    <w:rsid w:val="00387F6B"/>
    <w:rsid w:val="003A2B38"/>
    <w:rsid w:val="003A3284"/>
    <w:rsid w:val="003B3B88"/>
    <w:rsid w:val="003C3A8A"/>
    <w:rsid w:val="003C640C"/>
    <w:rsid w:val="003D528C"/>
    <w:rsid w:val="003E1479"/>
    <w:rsid w:val="003E2666"/>
    <w:rsid w:val="003F1479"/>
    <w:rsid w:val="003F4CCC"/>
    <w:rsid w:val="004108A2"/>
    <w:rsid w:val="004109E1"/>
    <w:rsid w:val="00410A2A"/>
    <w:rsid w:val="004152A6"/>
    <w:rsid w:val="0042371F"/>
    <w:rsid w:val="004262EC"/>
    <w:rsid w:val="00442A43"/>
    <w:rsid w:val="004616AD"/>
    <w:rsid w:val="0047534F"/>
    <w:rsid w:val="0047614D"/>
    <w:rsid w:val="00483304"/>
    <w:rsid w:val="00483507"/>
    <w:rsid w:val="0049768B"/>
    <w:rsid w:val="004A0892"/>
    <w:rsid w:val="004B160E"/>
    <w:rsid w:val="004C5115"/>
    <w:rsid w:val="004D0E38"/>
    <w:rsid w:val="004E0591"/>
    <w:rsid w:val="004E09D7"/>
    <w:rsid w:val="004E2195"/>
    <w:rsid w:val="004E391D"/>
    <w:rsid w:val="004E51F0"/>
    <w:rsid w:val="004F272A"/>
    <w:rsid w:val="004F32DD"/>
    <w:rsid w:val="004F46CC"/>
    <w:rsid w:val="004F5FFC"/>
    <w:rsid w:val="00500AC3"/>
    <w:rsid w:val="0050191C"/>
    <w:rsid w:val="00517031"/>
    <w:rsid w:val="00523A4E"/>
    <w:rsid w:val="00525820"/>
    <w:rsid w:val="0053151C"/>
    <w:rsid w:val="005373D0"/>
    <w:rsid w:val="005454E3"/>
    <w:rsid w:val="00563600"/>
    <w:rsid w:val="00563D05"/>
    <w:rsid w:val="00567BCD"/>
    <w:rsid w:val="00577012"/>
    <w:rsid w:val="005811B9"/>
    <w:rsid w:val="00586FC5"/>
    <w:rsid w:val="00587C4A"/>
    <w:rsid w:val="005A6A6A"/>
    <w:rsid w:val="005B0764"/>
    <w:rsid w:val="005B51EF"/>
    <w:rsid w:val="005C2A5B"/>
    <w:rsid w:val="005C2B1E"/>
    <w:rsid w:val="005E1782"/>
    <w:rsid w:val="005E5321"/>
    <w:rsid w:val="005E552C"/>
    <w:rsid w:val="005E64EA"/>
    <w:rsid w:val="005E6B3B"/>
    <w:rsid w:val="005E7305"/>
    <w:rsid w:val="005F47D1"/>
    <w:rsid w:val="00607ED6"/>
    <w:rsid w:val="00610153"/>
    <w:rsid w:val="00611394"/>
    <w:rsid w:val="0061619B"/>
    <w:rsid w:val="0062423D"/>
    <w:rsid w:val="00625343"/>
    <w:rsid w:val="00637B48"/>
    <w:rsid w:val="006434D2"/>
    <w:rsid w:val="00647735"/>
    <w:rsid w:val="00652A8B"/>
    <w:rsid w:val="006601A9"/>
    <w:rsid w:val="00680D47"/>
    <w:rsid w:val="00693ED1"/>
    <w:rsid w:val="006C0B8A"/>
    <w:rsid w:val="006C52F5"/>
    <w:rsid w:val="006D0AE3"/>
    <w:rsid w:val="006D63D5"/>
    <w:rsid w:val="006D7220"/>
    <w:rsid w:val="006D7AB5"/>
    <w:rsid w:val="006F671D"/>
    <w:rsid w:val="0072515C"/>
    <w:rsid w:val="00727EA8"/>
    <w:rsid w:val="00741EF7"/>
    <w:rsid w:val="00742BEE"/>
    <w:rsid w:val="007505F9"/>
    <w:rsid w:val="00752AC7"/>
    <w:rsid w:val="00753052"/>
    <w:rsid w:val="00761E7A"/>
    <w:rsid w:val="007748AD"/>
    <w:rsid w:val="00776D17"/>
    <w:rsid w:val="00781ED3"/>
    <w:rsid w:val="00785B8D"/>
    <w:rsid w:val="00787198"/>
    <w:rsid w:val="007909A4"/>
    <w:rsid w:val="007965FC"/>
    <w:rsid w:val="007A4690"/>
    <w:rsid w:val="007A6547"/>
    <w:rsid w:val="007C2079"/>
    <w:rsid w:val="007C7A07"/>
    <w:rsid w:val="007D0DC4"/>
    <w:rsid w:val="007D2D32"/>
    <w:rsid w:val="007D4B71"/>
    <w:rsid w:val="007D71EA"/>
    <w:rsid w:val="007F1BFC"/>
    <w:rsid w:val="007F2E91"/>
    <w:rsid w:val="007F3E2B"/>
    <w:rsid w:val="00817EFF"/>
    <w:rsid w:val="00825096"/>
    <w:rsid w:val="00825A60"/>
    <w:rsid w:val="0083374A"/>
    <w:rsid w:val="008337EF"/>
    <w:rsid w:val="00837330"/>
    <w:rsid w:val="008509D3"/>
    <w:rsid w:val="00851963"/>
    <w:rsid w:val="00860B40"/>
    <w:rsid w:val="0086217C"/>
    <w:rsid w:val="00862329"/>
    <w:rsid w:val="00877EA8"/>
    <w:rsid w:val="0088293C"/>
    <w:rsid w:val="008844F8"/>
    <w:rsid w:val="0088768D"/>
    <w:rsid w:val="00892AA6"/>
    <w:rsid w:val="00893F0C"/>
    <w:rsid w:val="0089467F"/>
    <w:rsid w:val="00897967"/>
    <w:rsid w:val="008A7AC5"/>
    <w:rsid w:val="008B341B"/>
    <w:rsid w:val="008C7247"/>
    <w:rsid w:val="008C7814"/>
    <w:rsid w:val="008C7D4D"/>
    <w:rsid w:val="008D131C"/>
    <w:rsid w:val="008E44BB"/>
    <w:rsid w:val="008E6BB1"/>
    <w:rsid w:val="008F65D3"/>
    <w:rsid w:val="008F7DF7"/>
    <w:rsid w:val="00900C01"/>
    <w:rsid w:val="009015E3"/>
    <w:rsid w:val="0090767B"/>
    <w:rsid w:val="009137CB"/>
    <w:rsid w:val="0091673A"/>
    <w:rsid w:val="009243AF"/>
    <w:rsid w:val="009263A3"/>
    <w:rsid w:val="00933770"/>
    <w:rsid w:val="009546C4"/>
    <w:rsid w:val="00960B95"/>
    <w:rsid w:val="009628D0"/>
    <w:rsid w:val="00963948"/>
    <w:rsid w:val="0097182A"/>
    <w:rsid w:val="00993093"/>
    <w:rsid w:val="009A1D6B"/>
    <w:rsid w:val="009B0DBC"/>
    <w:rsid w:val="009B14BA"/>
    <w:rsid w:val="009B3C15"/>
    <w:rsid w:val="009D4920"/>
    <w:rsid w:val="009D6789"/>
    <w:rsid w:val="009E03BD"/>
    <w:rsid w:val="009F1480"/>
    <w:rsid w:val="00A0793E"/>
    <w:rsid w:val="00A20267"/>
    <w:rsid w:val="00A219B4"/>
    <w:rsid w:val="00A22081"/>
    <w:rsid w:val="00A51B65"/>
    <w:rsid w:val="00A54A8D"/>
    <w:rsid w:val="00A55B00"/>
    <w:rsid w:val="00A56DB9"/>
    <w:rsid w:val="00A6497A"/>
    <w:rsid w:val="00A65BCF"/>
    <w:rsid w:val="00A70180"/>
    <w:rsid w:val="00A85181"/>
    <w:rsid w:val="00A8669B"/>
    <w:rsid w:val="00A95041"/>
    <w:rsid w:val="00A958D8"/>
    <w:rsid w:val="00A96955"/>
    <w:rsid w:val="00AA1227"/>
    <w:rsid w:val="00AA7AA3"/>
    <w:rsid w:val="00AB0AC1"/>
    <w:rsid w:val="00AB775F"/>
    <w:rsid w:val="00AD6068"/>
    <w:rsid w:val="00AD735F"/>
    <w:rsid w:val="00AE0682"/>
    <w:rsid w:val="00AE2821"/>
    <w:rsid w:val="00AE2B6A"/>
    <w:rsid w:val="00AF1E0A"/>
    <w:rsid w:val="00B0055E"/>
    <w:rsid w:val="00B00C74"/>
    <w:rsid w:val="00B06D14"/>
    <w:rsid w:val="00B14E9E"/>
    <w:rsid w:val="00B26217"/>
    <w:rsid w:val="00B317E2"/>
    <w:rsid w:val="00B35171"/>
    <w:rsid w:val="00B42C55"/>
    <w:rsid w:val="00B45805"/>
    <w:rsid w:val="00B458B5"/>
    <w:rsid w:val="00B604A0"/>
    <w:rsid w:val="00B73313"/>
    <w:rsid w:val="00B73C1F"/>
    <w:rsid w:val="00B80FC4"/>
    <w:rsid w:val="00B8640F"/>
    <w:rsid w:val="00B936F8"/>
    <w:rsid w:val="00BB1464"/>
    <w:rsid w:val="00BB2115"/>
    <w:rsid w:val="00BC1AB6"/>
    <w:rsid w:val="00BC704F"/>
    <w:rsid w:val="00BD10D2"/>
    <w:rsid w:val="00BD6AD2"/>
    <w:rsid w:val="00BE0F85"/>
    <w:rsid w:val="00BE77D6"/>
    <w:rsid w:val="00BF1042"/>
    <w:rsid w:val="00BF10A0"/>
    <w:rsid w:val="00BF303E"/>
    <w:rsid w:val="00BF7682"/>
    <w:rsid w:val="00C00442"/>
    <w:rsid w:val="00C00DBE"/>
    <w:rsid w:val="00C20879"/>
    <w:rsid w:val="00C26704"/>
    <w:rsid w:val="00C343B3"/>
    <w:rsid w:val="00C3441B"/>
    <w:rsid w:val="00C43A8F"/>
    <w:rsid w:val="00C550CC"/>
    <w:rsid w:val="00C57783"/>
    <w:rsid w:val="00C81210"/>
    <w:rsid w:val="00C97D07"/>
    <w:rsid w:val="00CA6666"/>
    <w:rsid w:val="00CB1EC7"/>
    <w:rsid w:val="00CB63AD"/>
    <w:rsid w:val="00CD2D39"/>
    <w:rsid w:val="00CD3A3A"/>
    <w:rsid w:val="00CE097F"/>
    <w:rsid w:val="00CF5792"/>
    <w:rsid w:val="00D00BA1"/>
    <w:rsid w:val="00D10C26"/>
    <w:rsid w:val="00D1150C"/>
    <w:rsid w:val="00D1446A"/>
    <w:rsid w:val="00D30CAD"/>
    <w:rsid w:val="00D35B1D"/>
    <w:rsid w:val="00D35E9E"/>
    <w:rsid w:val="00D3616D"/>
    <w:rsid w:val="00D37E4E"/>
    <w:rsid w:val="00D42876"/>
    <w:rsid w:val="00D44379"/>
    <w:rsid w:val="00D46FCC"/>
    <w:rsid w:val="00D7762E"/>
    <w:rsid w:val="00D82629"/>
    <w:rsid w:val="00DA53B4"/>
    <w:rsid w:val="00DA7AA3"/>
    <w:rsid w:val="00DB5A6F"/>
    <w:rsid w:val="00DB6804"/>
    <w:rsid w:val="00DB7349"/>
    <w:rsid w:val="00DC1D6D"/>
    <w:rsid w:val="00DC276B"/>
    <w:rsid w:val="00DC3CA0"/>
    <w:rsid w:val="00DD4306"/>
    <w:rsid w:val="00DF312B"/>
    <w:rsid w:val="00DF4ABA"/>
    <w:rsid w:val="00E06322"/>
    <w:rsid w:val="00E222C5"/>
    <w:rsid w:val="00E2632B"/>
    <w:rsid w:val="00E353C9"/>
    <w:rsid w:val="00E41C46"/>
    <w:rsid w:val="00E454ED"/>
    <w:rsid w:val="00E50F16"/>
    <w:rsid w:val="00E54FED"/>
    <w:rsid w:val="00E675FF"/>
    <w:rsid w:val="00E7485E"/>
    <w:rsid w:val="00E82BF7"/>
    <w:rsid w:val="00E86435"/>
    <w:rsid w:val="00EA1A81"/>
    <w:rsid w:val="00EA4A55"/>
    <w:rsid w:val="00EB6318"/>
    <w:rsid w:val="00EC26CC"/>
    <w:rsid w:val="00ED38D8"/>
    <w:rsid w:val="00EF2BEC"/>
    <w:rsid w:val="00EF4E8E"/>
    <w:rsid w:val="00F14A75"/>
    <w:rsid w:val="00F22F11"/>
    <w:rsid w:val="00F276CB"/>
    <w:rsid w:val="00F40636"/>
    <w:rsid w:val="00F4238D"/>
    <w:rsid w:val="00F46EC9"/>
    <w:rsid w:val="00F52FDA"/>
    <w:rsid w:val="00F54BF4"/>
    <w:rsid w:val="00F57220"/>
    <w:rsid w:val="00F60838"/>
    <w:rsid w:val="00F6318C"/>
    <w:rsid w:val="00F64042"/>
    <w:rsid w:val="00F865B6"/>
    <w:rsid w:val="00FA13B9"/>
    <w:rsid w:val="00FA336F"/>
    <w:rsid w:val="00FA3BFB"/>
    <w:rsid w:val="00FB24D9"/>
    <w:rsid w:val="00FB4590"/>
    <w:rsid w:val="00FB501C"/>
    <w:rsid w:val="00FB6544"/>
    <w:rsid w:val="00FB6FF4"/>
    <w:rsid w:val="00FC7006"/>
    <w:rsid w:val="00FD4313"/>
    <w:rsid w:val="00FD7221"/>
    <w:rsid w:val="00FE346D"/>
    <w:rsid w:val="00FE58F5"/>
    <w:rsid w:val="00FE6C61"/>
    <w:rsid w:val="00FF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AC36"/>
  <w15:chartTrackingRefBased/>
  <w15:docId w15:val="{0BDCB8D3-B267-F64D-B2DB-68B8C23A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2A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600"/>
    <w:pPr>
      <w:pBdr>
        <w:top w:val="single" w:sz="24" w:space="0" w:color="065B64"/>
        <w:left w:val="single" w:sz="24" w:space="0" w:color="065B64"/>
        <w:bottom w:val="single" w:sz="24" w:space="0" w:color="065B64"/>
        <w:right w:val="single" w:sz="24" w:space="0" w:color="065B64"/>
      </w:pBdr>
      <w:shd w:val="clear" w:color="auto" w:fill="065B64"/>
      <w:spacing w:after="120"/>
      <w:outlineLvl w:val="0"/>
    </w:pPr>
    <w:rPr>
      <w:rFonts w:ascii="Arial" w:hAnsi="Arial" w:cs="Arial"/>
      <w:color w:val="FFFFFF" w:themeColor="background1"/>
      <w:spacing w:val="15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BFC"/>
    <w:pPr>
      <w:pBdr>
        <w:top w:val="single" w:sz="24" w:space="0" w:color="C5D3D4"/>
        <w:left w:val="single" w:sz="24" w:space="0" w:color="C5D3D4"/>
        <w:bottom w:val="single" w:sz="24" w:space="0" w:color="C5D3D4"/>
        <w:right w:val="single" w:sz="24" w:space="0" w:color="C5D3D4"/>
      </w:pBdr>
      <w:shd w:val="clear" w:color="auto" w:fill="C5D3D4"/>
      <w:spacing w:after="120"/>
      <w:outlineLvl w:val="1"/>
    </w:pPr>
    <w:rPr>
      <w:b/>
      <w:bCs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18C"/>
    <w:pPr>
      <w:pBdr>
        <w:top w:val="single" w:sz="8" w:space="2" w:color="065B64"/>
        <w:left w:val="single" w:sz="8" w:space="2" w:color="065B64"/>
      </w:pBdr>
      <w:spacing w:before="300" w:after="0"/>
      <w:outlineLvl w:val="2"/>
    </w:pPr>
    <w:rPr>
      <w:rFonts w:ascii="Arial" w:hAnsi="Arial" w:cs="Arial"/>
      <w:color w:val="000000" w:themeColor="text1"/>
      <w:spacing w:val="15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18C"/>
    <w:pPr>
      <w:pBdr>
        <w:top w:val="single" w:sz="6" w:space="2" w:color="065B64"/>
        <w:left w:val="single" w:sz="6" w:space="2" w:color="065B64"/>
      </w:pBdr>
      <w:spacing w:before="300" w:after="0"/>
      <w:outlineLvl w:val="3"/>
    </w:pPr>
    <w:rPr>
      <w:rFonts w:ascii="Arial" w:hAnsi="Arial" w:cs="Arial"/>
      <w:color w:val="000000" w:themeColor="text1"/>
      <w:spacing w:val="10"/>
      <w:sz w:val="24"/>
      <w:szCs w:val="22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2AA"/>
    <w:pPr>
      <w:pBdr>
        <w:bottom w:val="single" w:sz="6" w:space="1" w:color="3494BA" w:themeColor="accent1"/>
      </w:pBdr>
      <w:spacing w:before="300" w:after="0"/>
      <w:outlineLvl w:val="4"/>
    </w:pPr>
    <w:rPr>
      <w:caps/>
      <w:color w:val="276E8B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2AA"/>
    <w:pPr>
      <w:pBdr>
        <w:bottom w:val="dotted" w:sz="6" w:space="1" w:color="3494BA" w:themeColor="accent1"/>
      </w:pBdr>
      <w:spacing w:before="300" w:after="0"/>
      <w:outlineLvl w:val="5"/>
    </w:pPr>
    <w:rPr>
      <w:caps/>
      <w:color w:val="276E8B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2AA"/>
    <w:pPr>
      <w:spacing w:before="300" w:after="0"/>
      <w:outlineLvl w:val="6"/>
    </w:pPr>
    <w:rPr>
      <w:caps/>
      <w:color w:val="276E8B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2A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2A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600"/>
    <w:rPr>
      <w:rFonts w:ascii="Arial" w:hAnsi="Arial" w:cs="Arial"/>
      <w:color w:val="FFFFFF" w:themeColor="background1"/>
      <w:spacing w:val="15"/>
      <w:sz w:val="28"/>
      <w:szCs w:val="28"/>
      <w:shd w:val="clear" w:color="auto" w:fill="065B64"/>
      <w:lang w:val="en-GB"/>
    </w:rPr>
  </w:style>
  <w:style w:type="paragraph" w:styleId="Title">
    <w:name w:val="Title"/>
    <w:basedOn w:val="Heading1"/>
    <w:next w:val="Normal"/>
    <w:link w:val="TitleChar"/>
    <w:uiPriority w:val="10"/>
    <w:qFormat/>
    <w:rsid w:val="007A4690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hd w:val="clear" w:color="auto" w:fill="auto"/>
      <w:spacing w:after="0" w:line="240" w:lineRule="auto"/>
    </w:pPr>
    <w:rPr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690"/>
    <w:rPr>
      <w:rFonts w:ascii="Arial" w:hAnsi="Arial" w:cs="Arial"/>
      <w:color w:val="FFFFFF" w:themeColor="background1"/>
      <w:spacing w:val="15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F1BFC"/>
    <w:rPr>
      <w:b/>
      <w:bCs/>
      <w:spacing w:val="15"/>
      <w:sz w:val="24"/>
      <w:szCs w:val="24"/>
      <w:shd w:val="clear" w:color="auto" w:fill="C5D3D4"/>
    </w:rPr>
  </w:style>
  <w:style w:type="character" w:customStyle="1" w:styleId="Heading3Char">
    <w:name w:val="Heading 3 Char"/>
    <w:basedOn w:val="DefaultParagraphFont"/>
    <w:link w:val="Heading3"/>
    <w:uiPriority w:val="9"/>
    <w:rsid w:val="00F6318C"/>
    <w:rPr>
      <w:rFonts w:ascii="Arial" w:hAnsi="Arial" w:cs="Arial"/>
      <w:color w:val="000000" w:themeColor="text1"/>
      <w:spacing w:val="15"/>
      <w:sz w:val="28"/>
      <w:szCs w:val="28"/>
      <w:lang w:val="en-GB"/>
    </w:rPr>
  </w:style>
  <w:style w:type="table" w:styleId="TableGrid">
    <w:name w:val="Table Grid"/>
    <w:basedOn w:val="TableNormal"/>
    <w:uiPriority w:val="39"/>
    <w:rsid w:val="001C1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0B7022"/>
    <w:pPr>
      <w:spacing w:before="120" w:after="120"/>
    </w:pPr>
    <w:rPr>
      <w:rFonts w:ascii="Arial" w:hAnsi="Arial" w:cs="Arial"/>
      <w:i/>
      <w:iCs/>
      <w:color w:val="7F7F7F" w:themeColor="text1" w:themeTint="8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0B7022"/>
    <w:rPr>
      <w:rFonts w:ascii="Arial" w:hAnsi="Arial" w:cs="Arial"/>
      <w:i/>
      <w:iCs/>
      <w:color w:val="7F7F7F" w:themeColor="text1" w:themeTint="80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03186F"/>
    <w:rPr>
      <w:color w:val="4C979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7D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0645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5FA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0645FA"/>
  </w:style>
  <w:style w:type="paragraph" w:styleId="ListParagraph">
    <w:name w:val="List Paragraph"/>
    <w:basedOn w:val="Normal"/>
    <w:uiPriority w:val="34"/>
    <w:qFormat/>
    <w:rsid w:val="001522A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46A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6AE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6AE4"/>
    <w:rPr>
      <w:rFonts w:ascii="Arial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6A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6AE4"/>
    <w:rPr>
      <w:rFonts w:ascii="Arial" w:hAnsi="Arial" w:cs="Arial"/>
      <w:b/>
      <w:bCs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F6318C"/>
    <w:rPr>
      <w:rFonts w:ascii="Arial" w:hAnsi="Arial" w:cs="Arial"/>
      <w:color w:val="000000" w:themeColor="text1"/>
      <w:spacing w:val="10"/>
      <w:sz w:val="24"/>
      <w:lang w:val="en-GB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563600"/>
    <w:pPr>
      <w:spacing w:line="240" w:lineRule="auto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563600"/>
    <w:rPr>
      <w:rFonts w:ascii="Arial" w:hAnsi="Arial" w:cs="Arial"/>
      <w:color w:val="FFFFFF" w:themeColor="background1"/>
      <w:spacing w:val="15"/>
      <w:sz w:val="36"/>
      <w:szCs w:val="36"/>
      <w:shd w:val="clear" w:color="auto" w:fill="065B6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2AA"/>
    <w:rPr>
      <w:caps/>
      <w:color w:val="276E8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2AA"/>
    <w:rPr>
      <w:caps/>
      <w:color w:val="276E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2AA"/>
    <w:rPr>
      <w:caps/>
      <w:color w:val="276E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2A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2A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22AA"/>
    <w:rPr>
      <w:b/>
      <w:bCs/>
      <w:color w:val="276E8B" w:themeColor="accent1" w:themeShade="BF"/>
      <w:sz w:val="16"/>
      <w:szCs w:val="16"/>
    </w:rPr>
  </w:style>
  <w:style w:type="character" w:styleId="Strong">
    <w:name w:val="Strong"/>
    <w:uiPriority w:val="22"/>
    <w:qFormat/>
    <w:rsid w:val="001522AA"/>
    <w:rPr>
      <w:b/>
      <w:bCs/>
    </w:rPr>
  </w:style>
  <w:style w:type="character" w:styleId="Emphasis">
    <w:name w:val="Emphasis"/>
    <w:uiPriority w:val="20"/>
    <w:qFormat/>
    <w:rsid w:val="001522AA"/>
    <w:rPr>
      <w:caps/>
      <w:color w:val="1A495C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522A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522AA"/>
    <w:rPr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2AA"/>
    <w:pPr>
      <w:pBdr>
        <w:top w:val="single" w:sz="4" w:space="10" w:color="3494BA" w:themeColor="accent1"/>
        <w:left w:val="single" w:sz="4" w:space="10" w:color="3494BA" w:themeColor="accent1"/>
      </w:pBdr>
      <w:spacing w:after="0"/>
      <w:ind w:left="1296" w:right="1152"/>
      <w:jc w:val="both"/>
    </w:pPr>
    <w:rPr>
      <w:i/>
      <w:iCs/>
      <w:color w:val="3494B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2AA"/>
    <w:rPr>
      <w:i/>
      <w:iCs/>
      <w:color w:val="3494BA" w:themeColor="accent1"/>
      <w:sz w:val="20"/>
      <w:szCs w:val="20"/>
    </w:rPr>
  </w:style>
  <w:style w:type="character" w:styleId="SubtleEmphasis">
    <w:name w:val="Subtle Emphasis"/>
    <w:uiPriority w:val="19"/>
    <w:qFormat/>
    <w:rsid w:val="001522AA"/>
    <w:rPr>
      <w:i/>
      <w:iCs/>
      <w:color w:val="1A495C" w:themeColor="accent1" w:themeShade="7F"/>
    </w:rPr>
  </w:style>
  <w:style w:type="character" w:styleId="IntenseEmphasis">
    <w:name w:val="Intense Emphasis"/>
    <w:uiPriority w:val="21"/>
    <w:qFormat/>
    <w:rsid w:val="001522AA"/>
    <w:rPr>
      <w:b/>
      <w:bCs/>
      <w:caps/>
      <w:color w:val="1A495C" w:themeColor="accent1" w:themeShade="7F"/>
      <w:spacing w:val="10"/>
    </w:rPr>
  </w:style>
  <w:style w:type="character" w:styleId="SubtleReference">
    <w:name w:val="Subtle Reference"/>
    <w:uiPriority w:val="31"/>
    <w:qFormat/>
    <w:rsid w:val="00F52FDA"/>
    <w:rPr>
      <w:b w:val="0"/>
      <w:i w:val="0"/>
      <w:color w:val="7FC0DB" w:themeColor="accent1" w:themeTint="99"/>
    </w:rPr>
  </w:style>
  <w:style w:type="character" w:styleId="IntenseReference">
    <w:name w:val="Intense Reference"/>
    <w:uiPriority w:val="32"/>
    <w:qFormat/>
    <w:rsid w:val="001522AA"/>
    <w:rPr>
      <w:b/>
      <w:bCs/>
      <w:i/>
      <w:iCs/>
      <w:caps/>
      <w:color w:val="3494BA" w:themeColor="accent1"/>
    </w:rPr>
  </w:style>
  <w:style w:type="character" w:styleId="BookTitle">
    <w:name w:val="Book Title"/>
    <w:uiPriority w:val="33"/>
    <w:qFormat/>
    <w:rsid w:val="001522A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22AA"/>
    <w:pPr>
      <w:outlineLvl w:val="9"/>
    </w:pPr>
  </w:style>
  <w:style w:type="paragraph" w:customStyle="1" w:styleId="PersonalName">
    <w:name w:val="Personal Name"/>
    <w:basedOn w:val="Title"/>
    <w:rsid w:val="006D0AE3"/>
    <w:rPr>
      <w:b/>
      <w:caps/>
      <w:color w:val="000000"/>
      <w:sz w:val="28"/>
      <w:szCs w:val="28"/>
    </w:rPr>
  </w:style>
  <w:style w:type="numbering" w:customStyle="1" w:styleId="CurrentList1">
    <w:name w:val="Current List1"/>
    <w:uiPriority w:val="99"/>
    <w:rsid w:val="00B14E9E"/>
    <w:pPr>
      <w:numPr>
        <w:numId w:val="10"/>
      </w:numPr>
    </w:pPr>
  </w:style>
  <w:style w:type="numbering" w:customStyle="1" w:styleId="CurrentList2">
    <w:name w:val="Current List2"/>
    <w:uiPriority w:val="99"/>
    <w:rsid w:val="00B14E9E"/>
    <w:pPr>
      <w:numPr>
        <w:numId w:val="11"/>
      </w:numPr>
    </w:pPr>
  </w:style>
  <w:style w:type="character" w:styleId="PlaceholderText">
    <w:name w:val="Placeholder Text"/>
    <w:basedOn w:val="DefaultParagraphFont"/>
    <w:uiPriority w:val="99"/>
    <w:semiHidden/>
    <w:rsid w:val="00AE0682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817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EFF"/>
    <w:rPr>
      <w:sz w:val="20"/>
      <w:szCs w:val="20"/>
    </w:rPr>
  </w:style>
  <w:style w:type="paragraph" w:styleId="Revision">
    <w:name w:val="Revision"/>
    <w:hidden/>
    <w:uiPriority w:val="99"/>
    <w:semiHidden/>
    <w:rsid w:val="008B341B"/>
    <w:pPr>
      <w:spacing w:after="0" w:line="240" w:lineRule="auto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015E3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5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omes.scilifelab.se/contribute/" TargetMode="External"/><Relationship Id="rId13" Type="http://schemas.openxmlformats.org/officeDocument/2006/relationships/hyperlink" Target="https://apastyle.apa.org/" TargetMode="External"/><Relationship Id="rId18" Type="http://schemas.openxmlformats.org/officeDocument/2006/relationships/hyperlink" Target="https://www.scilifelab.se/data/repository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enomes.scilifelab.se/cite_u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pastyle.apa.org/" TargetMode="External"/><Relationship Id="rId17" Type="http://schemas.openxmlformats.org/officeDocument/2006/relationships/hyperlink" Target="https://nbis.se/services/data-management-support/apply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ww.doi.org/" TargetMode="External"/><Relationship Id="rId20" Type="http://schemas.openxmlformats.org/officeDocument/2006/relationships/hyperlink" Target="https://nbis.se/services/data-management-support/apply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sn-eb@scilifelab.se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nextcloud.dc.scilifelab.se/s/sof3AJxDMAdYzXG" TargetMode="External"/><Relationship Id="rId23" Type="http://schemas.openxmlformats.org/officeDocument/2006/relationships/header" Target="header1.xml"/><Relationship Id="rId28" Type="http://schemas.openxmlformats.org/officeDocument/2006/relationships/glossaryDocument" Target="glossary/document.xml"/><Relationship Id="rId10" Type="http://schemas.openxmlformats.org/officeDocument/2006/relationships/hyperlink" Target="https://nextcloud.dc.scilifelab.se/s/sof3AJxDMAdYzXG" TargetMode="External"/><Relationship Id="rId19" Type="http://schemas.openxmlformats.org/officeDocument/2006/relationships/hyperlink" Target="https://www.ebi.ac.uk/ev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nomes.scilifelab.se/terms/" TargetMode="External"/><Relationship Id="rId14" Type="http://schemas.openxmlformats.org/officeDocument/2006/relationships/hyperlink" Target="https://apastyle.apa.org/" TargetMode="External"/><Relationship Id="rId22" Type="http://schemas.openxmlformats.org/officeDocument/2006/relationships/hyperlink" Target="https://creativecommons.org/share-your-work/cclicenses/" TargetMode="External"/><Relationship Id="rId27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B9303-D832-BD49-9DD0-80F9D8F7B386}"/>
      </w:docPartPr>
      <w:docPartBody>
        <w:p w:rsidR="00FF3794" w:rsidRDefault="004C6833">
          <w:r w:rsidRPr="00EC2B8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5CE5A-FEA3-8B4D-B0FC-693CA9D42781}"/>
      </w:docPartPr>
      <w:docPartBody>
        <w:p w:rsidR="00A61FBD" w:rsidRDefault="003B67E8">
          <w:r w:rsidRPr="00EC2B8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33"/>
    <w:rsid w:val="00025073"/>
    <w:rsid w:val="00067221"/>
    <w:rsid w:val="000A297F"/>
    <w:rsid w:val="000A4541"/>
    <w:rsid w:val="000B6BC9"/>
    <w:rsid w:val="000C6886"/>
    <w:rsid w:val="00163945"/>
    <w:rsid w:val="0017295C"/>
    <w:rsid w:val="001D1633"/>
    <w:rsid w:val="0023680B"/>
    <w:rsid w:val="002460D0"/>
    <w:rsid w:val="00246F35"/>
    <w:rsid w:val="00300F41"/>
    <w:rsid w:val="00304F5E"/>
    <w:rsid w:val="00325B6D"/>
    <w:rsid w:val="003379ED"/>
    <w:rsid w:val="003632DE"/>
    <w:rsid w:val="003B67E8"/>
    <w:rsid w:val="00424D26"/>
    <w:rsid w:val="00453D4C"/>
    <w:rsid w:val="00473CC6"/>
    <w:rsid w:val="004A4BB5"/>
    <w:rsid w:val="004C1753"/>
    <w:rsid w:val="004C6833"/>
    <w:rsid w:val="004D0D3E"/>
    <w:rsid w:val="004F5F03"/>
    <w:rsid w:val="004F7EAD"/>
    <w:rsid w:val="005B3D7B"/>
    <w:rsid w:val="00651D01"/>
    <w:rsid w:val="006B688E"/>
    <w:rsid w:val="006E580A"/>
    <w:rsid w:val="007423EA"/>
    <w:rsid w:val="00785DDF"/>
    <w:rsid w:val="00794D27"/>
    <w:rsid w:val="008E395A"/>
    <w:rsid w:val="00965CCF"/>
    <w:rsid w:val="00A33FD9"/>
    <w:rsid w:val="00A61FBD"/>
    <w:rsid w:val="00A95290"/>
    <w:rsid w:val="00B5359B"/>
    <w:rsid w:val="00B65D4F"/>
    <w:rsid w:val="00BB7D9F"/>
    <w:rsid w:val="00BC704F"/>
    <w:rsid w:val="00C45DDB"/>
    <w:rsid w:val="00C500C3"/>
    <w:rsid w:val="00C950A8"/>
    <w:rsid w:val="00CD0317"/>
    <w:rsid w:val="00CE41E0"/>
    <w:rsid w:val="00D43FDA"/>
    <w:rsid w:val="00DC587F"/>
    <w:rsid w:val="00EB577F"/>
    <w:rsid w:val="00FF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00C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Depth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1728F4-5DC7-3846-B306-855C2107A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Fuentes Pardo</dc:creator>
  <cp:keywords/>
  <dc:description/>
  <cp:lastModifiedBy>Daniel Brink</cp:lastModifiedBy>
  <cp:revision>6</cp:revision>
  <dcterms:created xsi:type="dcterms:W3CDTF">2025-03-05T12:44:00Z</dcterms:created>
  <dcterms:modified xsi:type="dcterms:W3CDTF">2025-05-06T07:29:00Z</dcterms:modified>
</cp:coreProperties>
</file>